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41B2A" w:rsidR="00366E4D" w:rsidP="00366E4D" w:rsidRDefault="00366E4D" w14:paraId="75481E6D" w14:textId="77777777">
      <w:pPr>
        <w:pStyle w:val="SuperTitle"/>
        <w:rPr>
          <w:rFonts w:ascii="Times New Roman" w:hAnsi="Times New Roman"/>
          <w:lang w:val="es-MX"/>
        </w:rPr>
      </w:pPr>
      <w:r w:rsidRPr="00441B2A">
        <w:rPr>
          <w:rFonts w:ascii="Times New Roman" w:hAnsi="Times New Roman"/>
          <w:lang w:val="es-MX"/>
        </w:rPr>
        <w:tab/>
      </w:r>
    </w:p>
    <w:p w:rsidRPr="00545840" w:rsidR="00851BE3" w:rsidP="00851BE3" w:rsidRDefault="00052D90" w14:paraId="75481E6E" w14:textId="3530086A">
      <w:pPr>
        <w:pStyle w:val="Title"/>
        <w:spacing w:after="720"/>
        <w:rPr>
          <w:rFonts w:ascii="Times New Roman" w:hAnsi="Times New Roman"/>
          <w:sz w:val="40"/>
          <w:szCs w:val="40"/>
          <w:lang w:val="es-MX"/>
        </w:rPr>
      </w:pPr>
      <w:bookmarkStart w:name="_Toc264212869" w:id="0"/>
      <w:bookmarkStart w:name="_Toc290578500" w:id="1"/>
      <w:bookmarkStart w:name="_Toc290582073" w:id="2"/>
      <w:bookmarkStart w:name="_Toc290629429" w:id="3"/>
      <w:bookmarkStart w:name="_Toc914384926" w:id="4"/>
      <w:bookmarkStart w:name="_Toc746417544" w:id="5"/>
      <w:bookmarkStart w:name="_Toc99921067" w:id="6"/>
      <w:bookmarkStart w:name="_Toc99924117" w:id="7"/>
      <w:bookmarkStart w:name="_Toc1705385322" w:id="630828636"/>
      <w:r w:rsidRPr="4DED61E0" w:rsidR="00052D90">
        <w:rPr>
          <w:rFonts w:ascii="Times New Roman" w:hAnsi="Times New Roman"/>
          <w:sz w:val="72"/>
          <w:szCs w:val="72"/>
          <w:lang w:val="es-MX"/>
        </w:rPr>
        <w:t>Guía de definición del proyecto</w:t>
      </w:r>
      <w:r>
        <w:br/>
      </w:r>
      <w:r>
        <w:br/>
      </w:r>
      <w:bookmarkEnd w:id="0"/>
      <w:bookmarkEnd w:id="1"/>
      <w:bookmarkEnd w:id="2"/>
      <w:bookmarkEnd w:id="3"/>
      <w:bookmarkEnd w:id="4"/>
      <w:bookmarkEnd w:id="5"/>
      <w:bookmarkEnd w:id="6"/>
      <w:bookmarkEnd w:id="7"/>
      <w:r w:rsidRPr="4DED61E0" w:rsidR="00592711">
        <w:rPr>
          <w:rFonts w:ascii="Times New Roman" w:hAnsi="Times New Roman"/>
          <w:sz w:val="40"/>
          <w:szCs w:val="40"/>
          <w:lang w:val="es-MX"/>
        </w:rPr>
        <w:t>DiabCt</w:t>
      </w:r>
      <w:r w:rsidRPr="4DED61E0" w:rsidR="00940FAA">
        <w:rPr>
          <w:rFonts w:ascii="Times New Roman" w:hAnsi="Times New Roman"/>
          <w:sz w:val="40"/>
          <w:szCs w:val="40"/>
          <w:lang w:val="es-MX"/>
        </w:rPr>
        <w:t>rl</w:t>
      </w:r>
      <w:bookmarkEnd w:id="630828636"/>
    </w:p>
    <w:p w:rsidRPr="00BA58AB" w:rsidR="00366E4D" w:rsidP="00366E4D" w:rsidRDefault="009D482F" w14:paraId="75481E6F" w14:textId="220CB5F7">
      <w:pPr>
        <w:pStyle w:val="ByLine"/>
        <w:rPr>
          <w:rFonts w:ascii="Times New Roman" w:hAnsi="Times New Roman"/>
          <w:color w:val="808080" w:themeColor="background1" w:themeShade="80"/>
          <w:lang w:val="es-MX"/>
        </w:rPr>
      </w:pPr>
      <w:r w:rsidRPr="00545840">
        <w:rPr>
          <w:rFonts w:ascii="Times New Roman" w:hAnsi="Times New Roman"/>
          <w:lang w:val="es-MX"/>
        </w:rPr>
        <w:t>Versión</w:t>
      </w:r>
      <w:r w:rsidR="004441E8">
        <w:rPr>
          <w:rFonts w:ascii="Times New Roman" w:hAnsi="Times New Roman"/>
          <w:lang w:val="es-MX"/>
        </w:rPr>
        <w:t>:</w:t>
      </w:r>
      <w:r w:rsidRPr="00545840">
        <w:rPr>
          <w:rFonts w:ascii="Times New Roman" w:hAnsi="Times New Roman"/>
          <w:lang w:val="es-MX"/>
        </w:rPr>
        <w:t xml:space="preserve"> </w:t>
      </w:r>
      <w:r w:rsidR="004D2E5E">
        <w:rPr>
          <w:rFonts w:ascii="Times New Roman" w:hAnsi="Times New Roman"/>
          <w:color w:val="808080" w:themeColor="background1" w:themeShade="80"/>
          <w:lang w:val="es-MX"/>
        </w:rPr>
        <w:t>3</w:t>
      </w:r>
      <w:r w:rsidRPr="00BA58AB" w:rsidR="00B270E3">
        <w:rPr>
          <w:rFonts w:ascii="Times New Roman" w:hAnsi="Times New Roman"/>
          <w:color w:val="808080" w:themeColor="background1" w:themeShade="80"/>
          <w:lang w:val="es-MX"/>
        </w:rPr>
        <w:t>.0</w:t>
      </w:r>
    </w:p>
    <w:p w:rsidRPr="00545840" w:rsidR="004441E8" w:rsidP="004441E8" w:rsidRDefault="00366E4D" w14:paraId="503B9856" w14:textId="41ECB32E">
      <w:pPr>
        <w:pStyle w:val="ByLine"/>
        <w:spacing w:before="0" w:after="0" w:line="360" w:lineRule="auto"/>
        <w:rPr>
          <w:rFonts w:ascii="Times New Roman" w:hAnsi="Times New Roman"/>
          <w:lang w:val="es-MX"/>
        </w:rPr>
      </w:pPr>
      <w:r w:rsidRPr="00545840">
        <w:rPr>
          <w:rFonts w:ascii="Times New Roman" w:hAnsi="Times New Roman"/>
          <w:lang w:val="es-MX"/>
        </w:rPr>
        <w:t>Elaborado por:</w:t>
      </w:r>
    </w:p>
    <w:p w:rsidRPr="00BA58AB" w:rsidR="0012683F" w:rsidP="0012683F" w:rsidRDefault="0012683F" w14:paraId="21DB1DAC" w14:textId="495DE8C8">
      <w:pPr>
        <w:pStyle w:val="ChangeHistoryTitle"/>
        <w:spacing w:before="0" w:line="360" w:lineRule="auto"/>
        <w:ind w:left="360"/>
        <w:jc w:val="right"/>
        <w:rPr>
          <w:rFonts w:ascii="Times New Roman" w:hAnsi="Times New Roman"/>
          <w:color w:val="808080" w:themeColor="background1" w:themeShade="80"/>
          <w:kern w:val="28"/>
          <w:sz w:val="28"/>
          <w:szCs w:val="28"/>
          <w:lang w:val="es-MX"/>
        </w:rPr>
      </w:pPr>
      <w:r w:rsidRPr="00BA58AB">
        <w:rPr>
          <w:rFonts w:ascii="Times New Roman" w:hAnsi="Times New Roman"/>
          <w:color w:val="808080" w:themeColor="background1" w:themeShade="80"/>
          <w:kern w:val="28"/>
          <w:sz w:val="28"/>
          <w:szCs w:val="28"/>
          <w:lang w:val="es-MX"/>
        </w:rPr>
        <w:t>Ak</w:t>
      </w:r>
      <w:r w:rsidR="004E299C">
        <w:rPr>
          <w:rFonts w:ascii="Times New Roman" w:hAnsi="Times New Roman"/>
          <w:color w:val="808080" w:themeColor="background1" w:themeShade="80"/>
          <w:kern w:val="28"/>
          <w:sz w:val="28"/>
          <w:szCs w:val="28"/>
          <w:lang w:val="es-MX"/>
        </w:rPr>
        <w:t>é</w:t>
      </w:r>
      <w:r w:rsidRPr="00BA58AB">
        <w:rPr>
          <w:rFonts w:ascii="Times New Roman" w:hAnsi="Times New Roman"/>
          <w:color w:val="808080" w:themeColor="background1" w:themeShade="80"/>
          <w:kern w:val="28"/>
          <w:sz w:val="28"/>
          <w:szCs w:val="28"/>
          <w:lang w:val="es-MX"/>
        </w:rPr>
        <w:t xml:space="preserve"> Vela Alexis Iv</w:t>
      </w:r>
      <w:r w:rsidR="004E299C">
        <w:rPr>
          <w:rFonts w:ascii="Times New Roman" w:hAnsi="Times New Roman"/>
          <w:color w:val="808080" w:themeColor="background1" w:themeShade="80"/>
          <w:kern w:val="28"/>
          <w:sz w:val="28"/>
          <w:szCs w:val="28"/>
          <w:lang w:val="es-MX"/>
        </w:rPr>
        <w:t>á</w:t>
      </w:r>
      <w:r w:rsidRPr="00BA58AB">
        <w:rPr>
          <w:rFonts w:ascii="Times New Roman" w:hAnsi="Times New Roman"/>
          <w:color w:val="808080" w:themeColor="background1" w:themeShade="80"/>
          <w:kern w:val="28"/>
          <w:sz w:val="28"/>
          <w:szCs w:val="28"/>
          <w:lang w:val="es-MX"/>
        </w:rPr>
        <w:t>n</w:t>
      </w:r>
    </w:p>
    <w:p w:rsidR="0D525FC2" w:rsidP="0D525FC2" w:rsidRDefault="0D525FC2" w14:paraId="16FBBBA3" w14:textId="12D5EC93">
      <w:pPr>
        <w:pStyle w:val="ChangeHistoryTitle"/>
        <w:spacing w:before="0" w:line="360" w:lineRule="auto"/>
        <w:ind w:left="360"/>
        <w:jc w:val="right"/>
        <w:rPr>
          <w:rFonts w:ascii="Times New Roman" w:hAnsi="Times New Roman"/>
          <w:color w:val="808080" w:themeColor="background1" w:themeShade="80"/>
          <w:sz w:val="28"/>
          <w:szCs w:val="28"/>
          <w:lang w:val="es-MX"/>
        </w:rPr>
      </w:pPr>
      <w:r w:rsidRPr="0D525FC2">
        <w:rPr>
          <w:rFonts w:ascii="Times New Roman" w:hAnsi="Times New Roman"/>
          <w:color w:val="808080" w:themeColor="background1" w:themeShade="80"/>
          <w:sz w:val="28"/>
          <w:szCs w:val="28"/>
          <w:lang w:val="es-MX"/>
        </w:rPr>
        <w:t>Báez Córdova Irving</w:t>
      </w:r>
    </w:p>
    <w:p w:rsidRPr="00BA58AB" w:rsidR="0012683F" w:rsidP="0012683F" w:rsidRDefault="0012683F" w14:paraId="6E0E0727" w14:textId="04B12EC9">
      <w:pPr>
        <w:pStyle w:val="ChangeHistoryTitle"/>
        <w:spacing w:before="0" w:line="360" w:lineRule="auto"/>
        <w:ind w:left="360"/>
        <w:jc w:val="right"/>
        <w:rPr>
          <w:rFonts w:ascii="Times New Roman" w:hAnsi="Times New Roman"/>
          <w:color w:val="808080" w:themeColor="background1" w:themeShade="80"/>
          <w:kern w:val="28"/>
          <w:sz w:val="28"/>
          <w:szCs w:val="28"/>
          <w:lang w:val="es-MX"/>
        </w:rPr>
      </w:pPr>
      <w:r w:rsidRPr="00BA58AB">
        <w:rPr>
          <w:rFonts w:ascii="Times New Roman" w:hAnsi="Times New Roman"/>
          <w:color w:val="808080" w:themeColor="background1" w:themeShade="80"/>
          <w:kern w:val="28"/>
          <w:sz w:val="28"/>
          <w:szCs w:val="28"/>
          <w:lang w:val="es-MX"/>
        </w:rPr>
        <w:t>Chan Dzib José Fernando</w:t>
      </w:r>
    </w:p>
    <w:p w:rsidRPr="00BA58AB" w:rsidR="00366E4D" w:rsidP="0012683F" w:rsidRDefault="0012683F" w14:paraId="75481E75" w14:textId="5932E9A8">
      <w:pPr>
        <w:pStyle w:val="ChangeHistoryTitle"/>
        <w:spacing w:before="0" w:line="360" w:lineRule="auto"/>
        <w:ind w:left="360"/>
        <w:jc w:val="right"/>
        <w:rPr>
          <w:rFonts w:ascii="Times New Roman" w:hAnsi="Times New Roman"/>
          <w:color w:val="808080" w:themeColor="background1" w:themeShade="80"/>
          <w:sz w:val="32"/>
          <w:lang w:val="es-MX"/>
        </w:rPr>
      </w:pPr>
      <w:r w:rsidRPr="00BA58AB">
        <w:rPr>
          <w:rFonts w:ascii="Times New Roman" w:hAnsi="Times New Roman"/>
          <w:color w:val="808080" w:themeColor="background1" w:themeShade="80"/>
          <w:kern w:val="28"/>
          <w:sz w:val="28"/>
          <w:szCs w:val="28"/>
          <w:lang w:val="es-MX"/>
        </w:rPr>
        <w:t>Grimaldo Patiño Ricardo Alejandro</w:t>
      </w:r>
    </w:p>
    <w:p w:rsidRPr="005872EC" w:rsidR="00366E4D" w:rsidP="00366E4D" w:rsidRDefault="00366E4D" w14:paraId="75481E76" w14:textId="77777777">
      <w:pPr>
        <w:pStyle w:val="ChangeHistoryTitle"/>
        <w:spacing w:before="0"/>
        <w:rPr>
          <w:sz w:val="32"/>
          <w:lang w:val="es-MX"/>
        </w:rPr>
        <w:sectPr w:rsidRPr="005872EC" w:rsidR="00366E4D" w:rsidSect="00D40DA5">
          <w:headerReference w:type="default" r:id="rId8"/>
          <w:footerReference w:type="even" r:id="rId9"/>
          <w:footerReference w:type="default" r:id="rId10"/>
          <w:pgSz w:w="12240" w:h="15840" w:orient="portrait" w:code="1"/>
          <w:pgMar w:top="1806" w:right="1440" w:bottom="1440" w:left="1440" w:header="720" w:footer="720" w:gutter="0"/>
          <w:pgNumType w:fmt="lowerRoman" w:start="1"/>
          <w:cols w:space="720"/>
          <w:docGrid w:linePitch="299"/>
        </w:sectPr>
      </w:pPr>
    </w:p>
    <w:sdt>
      <w:sdtPr>
        <w:id w:val="1108411487"/>
        <w:docPartObj>
          <w:docPartGallery w:val="Table of Contents"/>
          <w:docPartUnique/>
        </w:docPartObj>
      </w:sdtPr>
      <w:sdtContent>
        <w:p w:rsidRPr="009820DE" w:rsidR="00BE42E6" w:rsidP="00803152" w:rsidRDefault="00BE42E6" w14:paraId="75481E77" w14:textId="77777777" w14:noSpellErr="1">
          <w:pPr>
            <w:pStyle w:val="TOCHeading"/>
            <w:jc w:val="center"/>
            <w:rPr>
              <w:rFonts w:ascii="Times New Roman" w:hAnsi="Times New Roman" w:eastAsia="Times New Roman" w:cs="Times New Roman"/>
              <w:b w:val="0"/>
              <w:bCs w:val="0"/>
              <w:color w:val="auto"/>
              <w:sz w:val="22"/>
              <w:szCs w:val="22"/>
              <w:lang w:eastAsia="en-US"/>
            </w:rPr>
          </w:pPr>
        </w:p>
        <w:p w:rsidR="00FD1B13" w:rsidP="00803152" w:rsidRDefault="00803152" w14:paraId="3BC40F6B" w14:textId="77777777" w14:noSpellErr="1">
          <w:pPr>
            <w:pStyle w:val="TOCHeading"/>
            <w:jc w:val="center"/>
            <w:rPr>
              <w:noProof/>
            </w:rPr>
          </w:pPr>
          <w:r w:rsidRPr="4DED61E0" w:rsidR="00803152">
            <w:rPr>
              <w:rFonts w:ascii="Times New Roman" w:hAnsi="Times New Roman" w:cs="Times New Roman"/>
              <w:color w:val="auto"/>
              <w:sz w:val="36"/>
              <w:szCs w:val="36"/>
            </w:rPr>
            <w:t>Contenido</w:t>
          </w:r>
        </w:p>
        <w:p w:rsidR="00FD1B13" w:rsidP="4DED61E0" w:rsidRDefault="000360E6" w14:paraId="6B904F30" w14:textId="512AE911">
          <w:pPr>
            <w:pStyle w:val="TOC1"/>
            <w:tabs>
              <w:tab w:val="right" w:leader="dot" w:pos="9360"/>
            </w:tabs>
            <w:rPr>
              <w:rStyle w:val="Hyperlink"/>
              <w:lang w:val="es-MX" w:eastAsia="es-MX"/>
            </w:rPr>
          </w:pPr>
          <w:r>
            <w:fldChar w:fldCharType="begin"/>
          </w:r>
          <w:r>
            <w:instrText xml:space="preserve">TOC \o "1-3" \h \z \u</w:instrText>
          </w:r>
          <w:r>
            <w:fldChar w:fldCharType="separate"/>
          </w:r>
          <w:hyperlink w:anchor="_Toc1705385322">
            <w:r w:rsidRPr="4DED61E0" w:rsidR="4DED61E0">
              <w:rPr>
                <w:rStyle w:val="Hyperlink"/>
              </w:rPr>
              <w:t>Guía de definición del proyectoDiabCtrl</w:t>
            </w:r>
            <w:r>
              <w:tab/>
            </w:r>
            <w:r>
              <w:fldChar w:fldCharType="begin"/>
            </w:r>
            <w:r>
              <w:instrText xml:space="preserve">PAGEREF _Toc1705385322 \h</w:instrText>
            </w:r>
            <w:r>
              <w:fldChar w:fldCharType="separate"/>
            </w:r>
            <w:r w:rsidRPr="4DED61E0" w:rsidR="4DED61E0">
              <w:rPr>
                <w:rStyle w:val="Hyperlink"/>
              </w:rPr>
              <w:t>1</w:t>
            </w:r>
            <w:r>
              <w:fldChar w:fldCharType="end"/>
            </w:r>
          </w:hyperlink>
        </w:p>
        <w:p w:rsidR="00FD1B13" w:rsidP="4DED61E0" w:rsidRDefault="000360E6" w14:paraId="1A3AE40B" w14:textId="272CA616">
          <w:pPr>
            <w:pStyle w:val="TOC1"/>
            <w:tabs>
              <w:tab w:val="right" w:leader="dot" w:pos="9360"/>
            </w:tabs>
            <w:rPr>
              <w:rStyle w:val="Hyperlink"/>
              <w:lang w:val="es-MX" w:eastAsia="es-MX"/>
            </w:rPr>
          </w:pPr>
          <w:hyperlink w:anchor="_Toc1326421534">
            <w:r w:rsidRPr="4DED61E0" w:rsidR="4DED61E0">
              <w:rPr>
                <w:rStyle w:val="Hyperlink"/>
              </w:rPr>
              <w:t>Introducción</w:t>
            </w:r>
            <w:r>
              <w:tab/>
            </w:r>
            <w:r>
              <w:fldChar w:fldCharType="begin"/>
            </w:r>
            <w:r>
              <w:instrText xml:space="preserve">PAGEREF _Toc1326421534 \h</w:instrText>
            </w:r>
            <w:r>
              <w:fldChar w:fldCharType="separate"/>
            </w:r>
            <w:r w:rsidRPr="4DED61E0" w:rsidR="4DED61E0">
              <w:rPr>
                <w:rStyle w:val="Hyperlink"/>
              </w:rPr>
              <w:t>2</w:t>
            </w:r>
            <w:r>
              <w:fldChar w:fldCharType="end"/>
            </w:r>
          </w:hyperlink>
        </w:p>
        <w:p w:rsidR="00FD1B13" w:rsidP="4DED61E0" w:rsidRDefault="000360E6" w14:paraId="604B3A5C" w14:textId="59BDD4B2">
          <w:pPr>
            <w:pStyle w:val="TOC1"/>
            <w:tabs>
              <w:tab w:val="right" w:leader="dot" w:pos="9360"/>
            </w:tabs>
            <w:rPr>
              <w:rStyle w:val="Hyperlink"/>
              <w:lang w:val="es-MX" w:eastAsia="es-MX"/>
            </w:rPr>
          </w:pPr>
          <w:hyperlink w:anchor="_Toc410066419">
            <w:r w:rsidRPr="4DED61E0" w:rsidR="4DED61E0">
              <w:rPr>
                <w:rStyle w:val="Hyperlink"/>
              </w:rPr>
              <w:t>Contenido</w:t>
            </w:r>
            <w:r>
              <w:tab/>
            </w:r>
            <w:r>
              <w:fldChar w:fldCharType="begin"/>
            </w:r>
            <w:r>
              <w:instrText xml:space="preserve">PAGEREF _Toc410066419 \h</w:instrText>
            </w:r>
            <w:r>
              <w:fldChar w:fldCharType="separate"/>
            </w:r>
            <w:r w:rsidRPr="4DED61E0" w:rsidR="4DED61E0">
              <w:rPr>
                <w:rStyle w:val="Hyperlink"/>
              </w:rPr>
              <w:t>3</w:t>
            </w:r>
            <w:r>
              <w:fldChar w:fldCharType="end"/>
            </w:r>
          </w:hyperlink>
        </w:p>
        <w:p w:rsidR="00FD1B13" w:rsidP="4DED61E0" w:rsidRDefault="000360E6" w14:paraId="410AB663" w14:textId="6B41C9F9">
          <w:pPr>
            <w:pStyle w:val="TOC2"/>
            <w:tabs>
              <w:tab w:val="right" w:leader="dot" w:pos="9360"/>
            </w:tabs>
            <w:rPr>
              <w:rStyle w:val="Hyperlink"/>
              <w:noProof/>
              <w:lang w:val="es-MX" w:eastAsia="es-MX"/>
            </w:rPr>
          </w:pPr>
          <w:hyperlink w:anchor="_Toc1887981176">
            <w:r w:rsidRPr="4DED61E0" w:rsidR="4DED61E0">
              <w:rPr>
                <w:rStyle w:val="Hyperlink"/>
              </w:rPr>
              <w:t>Propósito</w:t>
            </w:r>
            <w:r>
              <w:tab/>
            </w:r>
            <w:r>
              <w:fldChar w:fldCharType="begin"/>
            </w:r>
            <w:r>
              <w:instrText xml:space="preserve">PAGEREF _Toc1887981176 \h</w:instrText>
            </w:r>
            <w:r>
              <w:fldChar w:fldCharType="separate"/>
            </w:r>
            <w:r w:rsidRPr="4DED61E0" w:rsidR="4DED61E0">
              <w:rPr>
                <w:rStyle w:val="Hyperlink"/>
              </w:rPr>
              <w:t>3</w:t>
            </w:r>
            <w:r>
              <w:fldChar w:fldCharType="end"/>
            </w:r>
          </w:hyperlink>
        </w:p>
        <w:p w:rsidR="00FD1B13" w:rsidP="4DED61E0" w:rsidRDefault="000360E6" w14:paraId="5303BB12" w14:textId="59220CD2">
          <w:pPr>
            <w:pStyle w:val="TOC2"/>
            <w:tabs>
              <w:tab w:val="right" w:leader="dot" w:pos="9360"/>
            </w:tabs>
            <w:rPr>
              <w:rStyle w:val="Hyperlink"/>
              <w:noProof/>
              <w:lang w:val="es-MX" w:eastAsia="es-MX"/>
            </w:rPr>
          </w:pPr>
          <w:hyperlink w:anchor="_Toc639939571">
            <w:r w:rsidRPr="4DED61E0" w:rsidR="4DED61E0">
              <w:rPr>
                <w:rStyle w:val="Hyperlink"/>
              </w:rPr>
              <w:t>Justificación</w:t>
            </w:r>
            <w:r>
              <w:tab/>
            </w:r>
            <w:r>
              <w:fldChar w:fldCharType="begin"/>
            </w:r>
            <w:r>
              <w:instrText xml:space="preserve">PAGEREF _Toc639939571 \h</w:instrText>
            </w:r>
            <w:r>
              <w:fldChar w:fldCharType="separate"/>
            </w:r>
            <w:r w:rsidRPr="4DED61E0" w:rsidR="4DED61E0">
              <w:rPr>
                <w:rStyle w:val="Hyperlink"/>
              </w:rPr>
              <w:t>3</w:t>
            </w:r>
            <w:r>
              <w:fldChar w:fldCharType="end"/>
            </w:r>
          </w:hyperlink>
        </w:p>
        <w:p w:rsidR="00FD1B13" w:rsidP="4DED61E0" w:rsidRDefault="000360E6" w14:paraId="512C89D7" w14:textId="6B42CE35">
          <w:pPr>
            <w:pStyle w:val="TOC2"/>
            <w:tabs>
              <w:tab w:val="right" w:leader="dot" w:pos="9360"/>
            </w:tabs>
            <w:rPr>
              <w:rStyle w:val="Hyperlink"/>
              <w:noProof/>
              <w:lang w:val="es-MX" w:eastAsia="es-MX"/>
            </w:rPr>
          </w:pPr>
          <w:hyperlink w:anchor="_Toc794543375">
            <w:r w:rsidRPr="4DED61E0" w:rsidR="4DED61E0">
              <w:rPr>
                <w:rStyle w:val="Hyperlink"/>
              </w:rPr>
              <w:t>Beneficios</w:t>
            </w:r>
            <w:r>
              <w:tab/>
            </w:r>
            <w:r>
              <w:fldChar w:fldCharType="begin"/>
            </w:r>
            <w:r>
              <w:instrText xml:space="preserve">PAGEREF _Toc794543375 \h</w:instrText>
            </w:r>
            <w:r>
              <w:fldChar w:fldCharType="separate"/>
            </w:r>
            <w:r w:rsidRPr="4DED61E0" w:rsidR="4DED61E0">
              <w:rPr>
                <w:rStyle w:val="Hyperlink"/>
              </w:rPr>
              <w:t>4</w:t>
            </w:r>
            <w:r>
              <w:fldChar w:fldCharType="end"/>
            </w:r>
          </w:hyperlink>
        </w:p>
        <w:p w:rsidR="00FD1B13" w:rsidP="4DED61E0" w:rsidRDefault="000360E6" w14:paraId="34B0D0F4" w14:textId="48A68D3B">
          <w:pPr>
            <w:pStyle w:val="TOC2"/>
            <w:tabs>
              <w:tab w:val="right" w:leader="dot" w:pos="9360"/>
            </w:tabs>
            <w:rPr>
              <w:rStyle w:val="Hyperlink"/>
              <w:noProof/>
              <w:lang w:val="es-MX" w:eastAsia="es-MX"/>
            </w:rPr>
          </w:pPr>
          <w:hyperlink w:anchor="_Toc1924459656">
            <w:r w:rsidRPr="4DED61E0" w:rsidR="4DED61E0">
              <w:rPr>
                <w:rStyle w:val="Hyperlink"/>
              </w:rPr>
              <w:t>Funcionalidades</w:t>
            </w:r>
            <w:r>
              <w:tab/>
            </w:r>
            <w:r>
              <w:fldChar w:fldCharType="begin"/>
            </w:r>
            <w:r>
              <w:instrText xml:space="preserve">PAGEREF _Toc1924459656 \h</w:instrText>
            </w:r>
            <w:r>
              <w:fldChar w:fldCharType="separate"/>
            </w:r>
            <w:r w:rsidRPr="4DED61E0" w:rsidR="4DED61E0">
              <w:rPr>
                <w:rStyle w:val="Hyperlink"/>
              </w:rPr>
              <w:t>4</w:t>
            </w:r>
            <w:r>
              <w:fldChar w:fldCharType="end"/>
            </w:r>
          </w:hyperlink>
        </w:p>
        <w:p w:rsidR="00FD1B13" w:rsidP="4DED61E0" w:rsidRDefault="000360E6" w14:paraId="7E4CDDEE" w14:textId="71C3D6CB">
          <w:pPr>
            <w:pStyle w:val="TOC2"/>
            <w:tabs>
              <w:tab w:val="right" w:leader="dot" w:pos="9360"/>
            </w:tabs>
            <w:rPr>
              <w:rStyle w:val="Hyperlink"/>
              <w:noProof/>
              <w:lang w:val="es-MX" w:eastAsia="es-MX"/>
            </w:rPr>
          </w:pPr>
          <w:hyperlink w:anchor="_Toc2021484320">
            <w:r w:rsidRPr="4DED61E0" w:rsidR="4DED61E0">
              <w:rPr>
                <w:rStyle w:val="Hyperlink"/>
              </w:rPr>
              <w:t>Plan de Investigación</w:t>
            </w:r>
            <w:r>
              <w:tab/>
            </w:r>
            <w:r>
              <w:fldChar w:fldCharType="begin"/>
            </w:r>
            <w:r>
              <w:instrText xml:space="preserve">PAGEREF _Toc2021484320 \h</w:instrText>
            </w:r>
            <w:r>
              <w:fldChar w:fldCharType="separate"/>
            </w:r>
            <w:r w:rsidRPr="4DED61E0" w:rsidR="4DED61E0">
              <w:rPr>
                <w:rStyle w:val="Hyperlink"/>
              </w:rPr>
              <w:t>5</w:t>
            </w:r>
            <w:r>
              <w:fldChar w:fldCharType="end"/>
            </w:r>
          </w:hyperlink>
        </w:p>
        <w:p w:rsidR="00FD1B13" w:rsidP="4DED61E0" w:rsidRDefault="000360E6" w14:paraId="65EAE3A0" w14:textId="6178B416">
          <w:pPr>
            <w:pStyle w:val="TOC2"/>
            <w:tabs>
              <w:tab w:val="right" w:leader="dot" w:pos="9360"/>
            </w:tabs>
            <w:rPr>
              <w:rStyle w:val="Hyperlink"/>
              <w:noProof/>
              <w:lang w:val="es-MX" w:eastAsia="es-MX"/>
            </w:rPr>
          </w:pPr>
          <w:hyperlink w:anchor="_Toc1065663829">
            <w:r w:rsidRPr="4DED61E0" w:rsidR="4DED61E0">
              <w:rPr>
                <w:rStyle w:val="Hyperlink"/>
              </w:rPr>
              <w:t>Requerimientos de la aplicación</w:t>
            </w:r>
            <w:r>
              <w:tab/>
            </w:r>
            <w:r>
              <w:fldChar w:fldCharType="begin"/>
            </w:r>
            <w:r>
              <w:instrText xml:space="preserve">PAGEREF _Toc1065663829 \h</w:instrText>
            </w:r>
            <w:r>
              <w:fldChar w:fldCharType="separate"/>
            </w:r>
            <w:r w:rsidRPr="4DED61E0" w:rsidR="4DED61E0">
              <w:rPr>
                <w:rStyle w:val="Hyperlink"/>
              </w:rPr>
              <w:t>6</w:t>
            </w:r>
            <w:r>
              <w:fldChar w:fldCharType="end"/>
            </w:r>
          </w:hyperlink>
        </w:p>
        <w:p w:rsidR="00FD1B13" w:rsidP="4DED61E0" w:rsidRDefault="000360E6" w14:paraId="7F2B6E2D" w14:textId="19E8DB2C">
          <w:pPr>
            <w:pStyle w:val="TOC2"/>
            <w:tabs>
              <w:tab w:val="right" w:leader="dot" w:pos="9360"/>
            </w:tabs>
            <w:rPr>
              <w:rStyle w:val="Hyperlink"/>
              <w:noProof/>
              <w:lang w:val="es-MX" w:eastAsia="es-MX"/>
            </w:rPr>
          </w:pPr>
          <w:hyperlink w:anchor="_Toc96906966">
            <w:r w:rsidRPr="4DED61E0" w:rsidR="4DED61E0">
              <w:rPr>
                <w:rStyle w:val="Hyperlink"/>
              </w:rPr>
              <w:t>Perfiles, personas y escenarios</w:t>
            </w:r>
            <w:r>
              <w:tab/>
            </w:r>
            <w:r>
              <w:fldChar w:fldCharType="begin"/>
            </w:r>
            <w:r>
              <w:instrText xml:space="preserve">PAGEREF _Toc96906966 \h</w:instrText>
            </w:r>
            <w:r>
              <w:fldChar w:fldCharType="separate"/>
            </w:r>
            <w:r w:rsidRPr="4DED61E0" w:rsidR="4DED61E0">
              <w:rPr>
                <w:rStyle w:val="Hyperlink"/>
              </w:rPr>
              <w:t>7</w:t>
            </w:r>
            <w:r>
              <w:fldChar w:fldCharType="end"/>
            </w:r>
          </w:hyperlink>
        </w:p>
        <w:p w:rsidR="00FD1B13" w:rsidP="4DED61E0" w:rsidRDefault="000360E6" w14:paraId="402EBA9F" w14:textId="65EA0B2A">
          <w:pPr>
            <w:pStyle w:val="TOC2"/>
            <w:tabs>
              <w:tab w:val="right" w:leader="dot" w:pos="9360"/>
            </w:tabs>
            <w:rPr>
              <w:rStyle w:val="Hyperlink"/>
              <w:noProof/>
              <w:lang w:val="es-MX" w:eastAsia="es-MX"/>
            </w:rPr>
          </w:pPr>
          <w:hyperlink w:anchor="_Toc1469432550">
            <w:r w:rsidRPr="4DED61E0" w:rsidR="4DED61E0">
              <w:rPr>
                <w:rStyle w:val="Hyperlink"/>
              </w:rPr>
              <w:t>Trabajos relacionados</w:t>
            </w:r>
            <w:r>
              <w:tab/>
            </w:r>
            <w:r>
              <w:fldChar w:fldCharType="begin"/>
            </w:r>
            <w:r>
              <w:instrText xml:space="preserve">PAGEREF _Toc1469432550 \h</w:instrText>
            </w:r>
            <w:r>
              <w:fldChar w:fldCharType="separate"/>
            </w:r>
            <w:r w:rsidRPr="4DED61E0" w:rsidR="4DED61E0">
              <w:rPr>
                <w:rStyle w:val="Hyperlink"/>
              </w:rPr>
              <w:t>9</w:t>
            </w:r>
            <w:r>
              <w:fldChar w:fldCharType="end"/>
            </w:r>
          </w:hyperlink>
        </w:p>
        <w:p w:rsidR="00FD1B13" w:rsidP="4DED61E0" w:rsidRDefault="000360E6" w14:paraId="5BBA2C6B" w14:textId="3B6351AA">
          <w:pPr>
            <w:pStyle w:val="TOC2"/>
            <w:tabs>
              <w:tab w:val="right" w:leader="dot" w:pos="9360"/>
            </w:tabs>
            <w:rPr>
              <w:rStyle w:val="Hyperlink"/>
              <w:noProof/>
              <w:lang w:val="es-MX" w:eastAsia="es-MX"/>
            </w:rPr>
          </w:pPr>
          <w:hyperlink w:anchor="_Toc277904655">
            <w:r w:rsidRPr="4DED61E0" w:rsidR="4DED61E0">
              <w:rPr>
                <w:rStyle w:val="Hyperlink"/>
              </w:rPr>
              <w:t>Plan de actividades</w:t>
            </w:r>
            <w:r>
              <w:tab/>
            </w:r>
            <w:r>
              <w:fldChar w:fldCharType="begin"/>
            </w:r>
            <w:r>
              <w:instrText xml:space="preserve">PAGEREF _Toc277904655 \h</w:instrText>
            </w:r>
            <w:r>
              <w:fldChar w:fldCharType="separate"/>
            </w:r>
            <w:r w:rsidRPr="4DED61E0" w:rsidR="4DED61E0">
              <w:rPr>
                <w:rStyle w:val="Hyperlink"/>
              </w:rPr>
              <w:t>10</w:t>
            </w:r>
            <w:r>
              <w:fldChar w:fldCharType="end"/>
            </w:r>
          </w:hyperlink>
        </w:p>
        <w:p w:rsidR="00FD1B13" w:rsidP="4DED61E0" w:rsidRDefault="000360E6" w14:paraId="1046E9BA" w14:textId="60B853DD">
          <w:pPr>
            <w:pStyle w:val="TOC2"/>
            <w:tabs>
              <w:tab w:val="right" w:leader="dot" w:pos="9360"/>
            </w:tabs>
            <w:rPr>
              <w:rStyle w:val="Hyperlink"/>
              <w:noProof/>
              <w:lang w:val="es-MX" w:eastAsia="es-MX"/>
            </w:rPr>
          </w:pPr>
          <w:hyperlink w:anchor="_Toc265914717">
            <w:r w:rsidRPr="4DED61E0" w:rsidR="4DED61E0">
              <w:rPr>
                <w:rStyle w:val="Hyperlink"/>
              </w:rPr>
              <w:t>Prototipo</w:t>
            </w:r>
            <w:r>
              <w:tab/>
            </w:r>
            <w:r>
              <w:fldChar w:fldCharType="begin"/>
            </w:r>
            <w:r>
              <w:instrText xml:space="preserve">PAGEREF _Toc265914717 \h</w:instrText>
            </w:r>
            <w:r>
              <w:fldChar w:fldCharType="separate"/>
            </w:r>
            <w:r w:rsidRPr="4DED61E0" w:rsidR="4DED61E0">
              <w:rPr>
                <w:rStyle w:val="Hyperlink"/>
              </w:rPr>
              <w:t>11</w:t>
            </w:r>
            <w:r>
              <w:fldChar w:fldCharType="end"/>
            </w:r>
          </w:hyperlink>
        </w:p>
        <w:p w:rsidR="00FD1B13" w:rsidP="4DED61E0" w:rsidRDefault="000360E6" w14:paraId="0B814AC8" w14:textId="28DC9E90">
          <w:pPr>
            <w:pStyle w:val="TOC2"/>
            <w:tabs>
              <w:tab w:val="right" w:leader="dot" w:pos="9360"/>
            </w:tabs>
            <w:rPr>
              <w:rStyle w:val="Hyperlink"/>
              <w:noProof/>
              <w:lang w:val="es-MX" w:eastAsia="es-MX"/>
            </w:rPr>
          </w:pPr>
          <w:hyperlink w:anchor="_Toc844236011">
            <w:r w:rsidRPr="4DED61E0" w:rsidR="4DED61E0">
              <w:rPr>
                <w:rStyle w:val="Hyperlink"/>
              </w:rPr>
              <w:t>Análisis del diseño</w:t>
            </w:r>
            <w:r>
              <w:tab/>
            </w:r>
            <w:r>
              <w:fldChar w:fldCharType="begin"/>
            </w:r>
            <w:r>
              <w:instrText xml:space="preserve">PAGEREF _Toc844236011 \h</w:instrText>
            </w:r>
            <w:r>
              <w:fldChar w:fldCharType="separate"/>
            </w:r>
            <w:r w:rsidRPr="4DED61E0" w:rsidR="4DED61E0">
              <w:rPr>
                <w:rStyle w:val="Hyperlink"/>
              </w:rPr>
              <w:t>11</w:t>
            </w:r>
            <w:r>
              <w:fldChar w:fldCharType="end"/>
            </w:r>
          </w:hyperlink>
        </w:p>
        <w:p w:rsidR="00FD1B13" w:rsidP="4DED61E0" w:rsidRDefault="000360E6" w14:paraId="7A1E95B2" w14:textId="2A2C343F">
          <w:pPr>
            <w:pStyle w:val="TOC2"/>
            <w:tabs>
              <w:tab w:val="right" w:leader="dot" w:pos="9360"/>
            </w:tabs>
            <w:rPr>
              <w:rStyle w:val="Hyperlink"/>
              <w:noProof/>
              <w:lang w:val="es-MX" w:eastAsia="es-MX"/>
            </w:rPr>
          </w:pPr>
          <w:hyperlink w:anchor="_Toc644255837">
            <w:r w:rsidRPr="4DED61E0" w:rsidR="4DED61E0">
              <w:rPr>
                <w:rStyle w:val="Hyperlink"/>
              </w:rPr>
              <w:t>Diseño Preliminar de Pruebas de Usabilidad</w:t>
            </w:r>
            <w:r>
              <w:tab/>
            </w:r>
            <w:r>
              <w:fldChar w:fldCharType="begin"/>
            </w:r>
            <w:r>
              <w:instrText xml:space="preserve">PAGEREF _Toc644255837 \h</w:instrText>
            </w:r>
            <w:r>
              <w:fldChar w:fldCharType="separate"/>
            </w:r>
            <w:r w:rsidRPr="4DED61E0" w:rsidR="4DED61E0">
              <w:rPr>
                <w:rStyle w:val="Hyperlink"/>
              </w:rPr>
              <w:t>11</w:t>
            </w:r>
            <w:r>
              <w:fldChar w:fldCharType="end"/>
            </w:r>
          </w:hyperlink>
        </w:p>
        <w:p w:rsidR="00FD1B13" w:rsidP="4DED61E0" w:rsidRDefault="000360E6" w14:paraId="0261D2F7" w14:textId="2E352308">
          <w:pPr>
            <w:pStyle w:val="TOC1"/>
            <w:tabs>
              <w:tab w:val="right" w:leader="dot" w:pos="9360"/>
            </w:tabs>
            <w:rPr>
              <w:rStyle w:val="Hyperlink"/>
              <w:lang w:val="es-MX" w:eastAsia="es-MX"/>
            </w:rPr>
          </w:pPr>
          <w:hyperlink w:anchor="_Toc133436804">
            <w:r w:rsidRPr="4DED61E0" w:rsidR="4DED61E0">
              <w:rPr>
                <w:rStyle w:val="Hyperlink"/>
              </w:rPr>
              <w:t>Resumen de avances realizados entre las tres entregas</w:t>
            </w:r>
            <w:r>
              <w:tab/>
            </w:r>
            <w:r>
              <w:fldChar w:fldCharType="begin"/>
            </w:r>
            <w:r>
              <w:instrText xml:space="preserve">PAGEREF _Toc133436804 \h</w:instrText>
            </w:r>
            <w:r>
              <w:fldChar w:fldCharType="separate"/>
            </w:r>
            <w:r w:rsidRPr="4DED61E0" w:rsidR="4DED61E0">
              <w:rPr>
                <w:rStyle w:val="Hyperlink"/>
              </w:rPr>
              <w:t>11</w:t>
            </w:r>
            <w:r>
              <w:fldChar w:fldCharType="end"/>
            </w:r>
          </w:hyperlink>
        </w:p>
        <w:p w:rsidR="00FD1B13" w:rsidP="4DED61E0" w:rsidRDefault="000360E6" w14:paraId="7DE70699" w14:textId="1991B538">
          <w:pPr>
            <w:pStyle w:val="TOC1"/>
            <w:tabs>
              <w:tab w:val="right" w:leader="dot" w:pos="9360"/>
            </w:tabs>
            <w:rPr>
              <w:rStyle w:val="Hyperlink"/>
              <w:lang w:val="es-MX" w:eastAsia="es-MX"/>
            </w:rPr>
          </w:pPr>
          <w:hyperlink w:anchor="_Toc2019210903">
            <w:r w:rsidRPr="4DED61E0" w:rsidR="4DED61E0">
              <w:rPr>
                <w:rStyle w:val="Hyperlink"/>
              </w:rPr>
              <w:t>Lecciones aprendidas</w:t>
            </w:r>
            <w:r>
              <w:tab/>
            </w:r>
            <w:r>
              <w:fldChar w:fldCharType="begin"/>
            </w:r>
            <w:r>
              <w:instrText xml:space="preserve">PAGEREF _Toc2019210903 \h</w:instrText>
            </w:r>
            <w:r>
              <w:fldChar w:fldCharType="separate"/>
            </w:r>
            <w:r w:rsidRPr="4DED61E0" w:rsidR="4DED61E0">
              <w:rPr>
                <w:rStyle w:val="Hyperlink"/>
              </w:rPr>
              <w:t>12</w:t>
            </w:r>
            <w:r>
              <w:fldChar w:fldCharType="end"/>
            </w:r>
          </w:hyperlink>
        </w:p>
        <w:p w:rsidR="00FD1B13" w:rsidP="4DED61E0" w:rsidRDefault="000360E6" w14:paraId="22F5169E" w14:textId="32243114">
          <w:pPr>
            <w:pStyle w:val="TOC1"/>
            <w:tabs>
              <w:tab w:val="right" w:leader="dot" w:pos="9360"/>
            </w:tabs>
            <w:rPr>
              <w:rStyle w:val="Hyperlink"/>
              <w:lang w:val="es-MX" w:eastAsia="es-MX"/>
            </w:rPr>
          </w:pPr>
          <w:hyperlink w:anchor="_Toc188448414">
            <w:r w:rsidRPr="4DED61E0" w:rsidR="4DED61E0">
              <w:rPr>
                <w:rStyle w:val="Hyperlink"/>
              </w:rPr>
              <w:t>Reporte de participación</w:t>
            </w:r>
            <w:r>
              <w:tab/>
            </w:r>
            <w:r>
              <w:fldChar w:fldCharType="begin"/>
            </w:r>
            <w:r>
              <w:instrText xml:space="preserve">PAGEREF _Toc188448414 \h</w:instrText>
            </w:r>
            <w:r>
              <w:fldChar w:fldCharType="separate"/>
            </w:r>
            <w:r w:rsidRPr="4DED61E0" w:rsidR="4DED61E0">
              <w:rPr>
                <w:rStyle w:val="Hyperlink"/>
              </w:rPr>
              <w:t>12</w:t>
            </w:r>
            <w:r>
              <w:fldChar w:fldCharType="end"/>
            </w:r>
          </w:hyperlink>
        </w:p>
        <w:p w:rsidR="00FD1B13" w:rsidP="4DED61E0" w:rsidRDefault="000360E6" w14:paraId="2F717FB2" w14:textId="5E1FAF8E">
          <w:pPr>
            <w:pStyle w:val="TOC1"/>
            <w:tabs>
              <w:tab w:val="right" w:leader="dot" w:pos="9360"/>
            </w:tabs>
            <w:rPr>
              <w:rStyle w:val="Hyperlink"/>
              <w:lang w:val="es-MX" w:eastAsia="es-MX"/>
            </w:rPr>
          </w:pPr>
          <w:hyperlink w:anchor="_Toc1402356230">
            <w:r w:rsidRPr="4DED61E0" w:rsidR="4DED61E0">
              <w:rPr>
                <w:rStyle w:val="Hyperlink"/>
              </w:rPr>
              <w:t>Conclusiones</w:t>
            </w:r>
            <w:r>
              <w:tab/>
            </w:r>
            <w:r>
              <w:fldChar w:fldCharType="begin"/>
            </w:r>
            <w:r>
              <w:instrText xml:space="preserve">PAGEREF _Toc1402356230 \h</w:instrText>
            </w:r>
            <w:r>
              <w:fldChar w:fldCharType="separate"/>
            </w:r>
            <w:r w:rsidRPr="4DED61E0" w:rsidR="4DED61E0">
              <w:rPr>
                <w:rStyle w:val="Hyperlink"/>
              </w:rPr>
              <w:t>12</w:t>
            </w:r>
            <w:r>
              <w:fldChar w:fldCharType="end"/>
            </w:r>
          </w:hyperlink>
        </w:p>
        <w:p w:rsidR="4DED61E0" w:rsidP="4DED61E0" w:rsidRDefault="4DED61E0" w14:paraId="61A50D87" w14:textId="09A68DB0">
          <w:pPr>
            <w:pStyle w:val="TOC1"/>
            <w:tabs>
              <w:tab w:val="right" w:leader="dot" w:pos="9360"/>
            </w:tabs>
            <w:rPr>
              <w:rStyle w:val="Hyperlink"/>
            </w:rPr>
          </w:pPr>
          <w:hyperlink w:anchor="_Toc1977954856">
            <w:r w:rsidRPr="4DED61E0" w:rsidR="4DED61E0">
              <w:rPr>
                <w:rStyle w:val="Hyperlink"/>
              </w:rPr>
              <w:t>Referencias bibliográficas</w:t>
            </w:r>
            <w:r>
              <w:tab/>
            </w:r>
            <w:r>
              <w:fldChar w:fldCharType="begin"/>
            </w:r>
            <w:r>
              <w:instrText xml:space="preserve">PAGEREF _Toc1977954856 \h</w:instrText>
            </w:r>
            <w:r>
              <w:fldChar w:fldCharType="separate"/>
            </w:r>
            <w:r w:rsidRPr="4DED61E0" w:rsidR="4DED61E0">
              <w:rPr>
                <w:rStyle w:val="Hyperlink"/>
              </w:rPr>
              <w:t>13</w:t>
            </w:r>
            <w:r>
              <w:fldChar w:fldCharType="end"/>
            </w:r>
          </w:hyperlink>
          <w:r>
            <w:fldChar w:fldCharType="end"/>
          </w:r>
        </w:p>
      </w:sdtContent>
    </w:sdt>
    <w:p w:rsidRPr="009820DE" w:rsidR="00803152" w:rsidRDefault="00803152" w14:paraId="75481E7C" w14:textId="5FF3FCBF" w14:noSpellErr="1">
      <w:pPr>
        <w:rPr>
          <w:rFonts w:ascii="Times New Roman" w:hAnsi="Times New Roman"/>
          <w:lang w:val="es-MX"/>
        </w:rPr>
      </w:pPr>
    </w:p>
    <w:p w:rsidRPr="005872EC" w:rsidR="00366E4D" w:rsidP="00803152" w:rsidRDefault="00366E4D" w14:paraId="75481E7D" w14:textId="77777777">
      <w:pPr>
        <w:pStyle w:val="TOCTitle"/>
        <w:jc w:val="center"/>
        <w:rPr>
          <w:rFonts w:cs="Arial"/>
          <w:lang w:val="es-MX"/>
        </w:rPr>
      </w:pPr>
    </w:p>
    <w:p w:rsidRPr="005872EC" w:rsidR="00803152" w:rsidP="00803152" w:rsidRDefault="00803152" w14:paraId="75481E7E" w14:textId="77777777">
      <w:pPr>
        <w:pStyle w:val="TOCTitle"/>
        <w:jc w:val="center"/>
        <w:rPr>
          <w:rFonts w:cs="Arial"/>
          <w:lang w:val="es-MX"/>
        </w:rPr>
      </w:pPr>
    </w:p>
    <w:p w:rsidRPr="005872EC" w:rsidR="00366E4D" w:rsidP="00366E4D" w:rsidRDefault="00366E4D" w14:paraId="75481E7F" w14:textId="77777777">
      <w:pPr>
        <w:rPr>
          <w:lang w:val="es-MX"/>
        </w:rPr>
      </w:pPr>
    </w:p>
    <w:p w:rsidRPr="009820DE" w:rsidR="00187E0D" w:rsidP="00187E0D" w:rsidRDefault="00C523CD" w14:paraId="75481E80" w14:textId="77777777" w14:noSpellErr="1">
      <w:pPr>
        <w:pStyle w:val="Heading1"/>
        <w:rPr>
          <w:rFonts w:ascii="Times New Roman" w:hAnsi="Times New Roman"/>
          <w:lang w:val="es-MX"/>
        </w:rPr>
      </w:pPr>
      <w:bookmarkStart w:name="_Toc264212870" w:id="11"/>
      <w:bookmarkStart w:name="_Toc359986502" w:id="12"/>
      <w:bookmarkStart w:name="_Toc1440278535" w:id="13"/>
      <w:bookmarkStart w:name="_Toc656995071" w:id="14"/>
      <w:bookmarkStart w:name="_Toc1326421534" w:id="774407306"/>
      <w:r w:rsidRPr="4DED61E0">
        <w:rPr>
          <w:lang w:val="es-MX"/>
        </w:rPr>
        <w:br w:type="page"/>
      </w:r>
      <w:bookmarkEnd w:id="11"/>
      <w:bookmarkEnd w:id="12"/>
      <w:r w:rsidRPr="4DED61E0" w:rsidR="00187E0D">
        <w:rPr>
          <w:rFonts w:ascii="Times New Roman" w:hAnsi="Times New Roman"/>
          <w:lang w:val="es-MX"/>
        </w:rPr>
        <w:t>Introducción</w:t>
      </w:r>
      <w:bookmarkEnd w:id="13"/>
      <w:bookmarkEnd w:id="14"/>
      <w:bookmarkEnd w:id="774407306"/>
    </w:p>
    <w:p w:rsidRPr="00DB6EBC" w:rsidR="00DB6EBC" w:rsidP="00DB6EBC" w:rsidRDefault="00DB6EBC" w14:paraId="71AF3119" w14:textId="77777777">
      <w:pPr>
        <w:jc w:val="both"/>
        <w:rPr>
          <w:rFonts w:ascii="Times New Roman" w:hAnsi="Times New Roman"/>
          <w:lang w:val="es-MX"/>
        </w:rPr>
      </w:pPr>
      <w:r w:rsidRPr="00DB6EBC">
        <w:rPr>
          <w:rFonts w:ascii="Times New Roman" w:hAnsi="Times New Roman"/>
          <w:lang w:val="es-MX"/>
        </w:rPr>
        <w:t>La diabetes es una enfermedad crónica que aparece cuando el páncreas no produce insulina suficiente o cuando el organismo no utiliza eficazmente la insulina que produce.</w:t>
      </w:r>
    </w:p>
    <w:p w:rsidR="00635097" w:rsidP="00DB6EBC" w:rsidRDefault="00635097" w14:paraId="42EAA1C0" w14:textId="77777777">
      <w:pPr>
        <w:jc w:val="both"/>
        <w:rPr>
          <w:rFonts w:ascii="Times New Roman" w:hAnsi="Times New Roman"/>
          <w:lang w:val="es-MX"/>
        </w:rPr>
      </w:pPr>
    </w:p>
    <w:p w:rsidRPr="00DB6EBC" w:rsidR="00DB6EBC" w:rsidP="00DB6EBC" w:rsidRDefault="00DB6EBC" w14:paraId="68FB7128" w14:textId="74A6ED4D">
      <w:pPr>
        <w:jc w:val="both"/>
        <w:rPr>
          <w:rFonts w:ascii="Times New Roman" w:hAnsi="Times New Roman"/>
          <w:lang w:val="es-MX"/>
        </w:rPr>
      </w:pPr>
      <w:r w:rsidRPr="00DB6EBC">
        <w:rPr>
          <w:rFonts w:ascii="Times New Roman" w:hAnsi="Times New Roman"/>
          <w:lang w:val="es-MX"/>
        </w:rPr>
        <w:t>La insulina es una hormona que regula el azúcar en la sangre. El efecto de la diabetes no controlada es la hiperglucemia (aumento del azúcar en la sangre), que con el tiempo daña gravemente muchos órganos y sistemas, especialmente los nervios y los vasos sanguíneos.</w:t>
      </w:r>
    </w:p>
    <w:p w:rsidR="00635097" w:rsidP="00DB6EBC" w:rsidRDefault="00635097" w14:paraId="0AE00849" w14:textId="77777777">
      <w:pPr>
        <w:jc w:val="both"/>
        <w:rPr>
          <w:rFonts w:ascii="Times New Roman" w:hAnsi="Times New Roman"/>
          <w:lang w:val="es-MX"/>
        </w:rPr>
      </w:pPr>
    </w:p>
    <w:p w:rsidRPr="00DB6EBC" w:rsidR="00DB6EBC" w:rsidP="00DB6EBC" w:rsidRDefault="00DB6EBC" w14:paraId="11310D16" w14:textId="23FF65BA">
      <w:pPr>
        <w:jc w:val="both"/>
        <w:rPr>
          <w:rFonts w:ascii="Times New Roman" w:hAnsi="Times New Roman"/>
          <w:lang w:val="es-MX"/>
        </w:rPr>
      </w:pPr>
      <w:r w:rsidRPr="00DB6EBC">
        <w:rPr>
          <w:rFonts w:ascii="Times New Roman" w:hAnsi="Times New Roman"/>
          <w:lang w:val="es-MX"/>
        </w:rPr>
        <w:t xml:space="preserve">En México, en 2020, </w:t>
      </w:r>
      <w:r w:rsidRPr="00DB6EBC">
        <w:rPr>
          <w:rFonts w:ascii="Times New Roman" w:hAnsi="Times New Roman"/>
          <w:b/>
          <w:bCs/>
          <w:i/>
          <w:iCs/>
          <w:lang w:val="es-MX"/>
        </w:rPr>
        <w:t xml:space="preserve">la diabetes mellitus </w:t>
      </w:r>
      <w:r w:rsidRPr="00DB6EBC">
        <w:rPr>
          <w:rFonts w:ascii="Times New Roman" w:hAnsi="Times New Roman"/>
          <w:lang w:val="es-MX"/>
        </w:rPr>
        <w:t xml:space="preserve">pasó a ser </w:t>
      </w:r>
      <w:r w:rsidRPr="00DB6EBC">
        <w:rPr>
          <w:rFonts w:ascii="Times New Roman" w:hAnsi="Times New Roman"/>
          <w:b/>
          <w:bCs/>
          <w:i/>
          <w:iCs/>
          <w:lang w:val="es-MX"/>
        </w:rPr>
        <w:t xml:space="preserve">la tercera causa de defunciones </w:t>
      </w:r>
      <w:r w:rsidRPr="00DB6EBC">
        <w:rPr>
          <w:rFonts w:ascii="Times New Roman" w:hAnsi="Times New Roman"/>
          <w:lang w:val="es-MX"/>
        </w:rPr>
        <w:t>superada por el COVID 19 y las enfermedades del corazón</w:t>
      </w:r>
      <w:r w:rsidR="00D61075">
        <w:rPr>
          <w:rFonts w:ascii="Times New Roman" w:hAnsi="Times New Roman"/>
          <w:lang w:val="es-MX"/>
        </w:rPr>
        <w:t xml:space="preserve">; aunado a ello, dicha enfermedad </w:t>
      </w:r>
      <w:r w:rsidR="000C1082">
        <w:rPr>
          <w:rFonts w:ascii="Times New Roman" w:hAnsi="Times New Roman"/>
          <w:lang w:val="es-MX"/>
        </w:rPr>
        <w:t>provoca más defunciones principalmente en personas mayor a 65 años, especialmente a hombres</w:t>
      </w:r>
      <w:r w:rsidRPr="00DB6EBC">
        <w:rPr>
          <w:rFonts w:ascii="Times New Roman" w:hAnsi="Times New Roman"/>
          <w:lang w:val="es-MX"/>
        </w:rPr>
        <w:t>. </w:t>
      </w:r>
    </w:p>
    <w:p w:rsidR="00187E0D" w:rsidP="00163903" w:rsidRDefault="00187E0D" w14:paraId="75481E81" w14:textId="4E3171C7">
      <w:pPr>
        <w:jc w:val="both"/>
        <w:rPr>
          <w:rFonts w:ascii="Times New Roman" w:hAnsi="Times New Roman"/>
          <w:lang w:val="es-MX"/>
        </w:rPr>
      </w:pPr>
    </w:p>
    <w:p w:rsidRPr="00313F31" w:rsidR="00635097" w:rsidP="00163903" w:rsidRDefault="002F0D24" w14:paraId="5FBAA56C" w14:textId="16B5D7F2">
      <w:pPr>
        <w:jc w:val="both"/>
        <w:rPr>
          <w:rFonts w:ascii="Times New Roman" w:hAnsi="Times New Roman"/>
          <w:lang w:val="es-MX"/>
        </w:rPr>
      </w:pPr>
      <w:r>
        <w:rPr>
          <w:rFonts w:ascii="Times New Roman" w:hAnsi="Times New Roman"/>
          <w:lang w:val="es-MX"/>
        </w:rPr>
        <w:t>Sea por irresponsabilidad sin el debido cuidado, descontrol</w:t>
      </w:r>
      <w:r w:rsidR="00946F26">
        <w:rPr>
          <w:rFonts w:ascii="Times New Roman" w:hAnsi="Times New Roman"/>
          <w:lang w:val="es-MX"/>
        </w:rPr>
        <w:t xml:space="preserve"> sin un seguimiento moderado</w:t>
      </w:r>
      <w:r w:rsidR="00530C6A">
        <w:rPr>
          <w:rFonts w:ascii="Times New Roman" w:hAnsi="Times New Roman"/>
          <w:lang w:val="es-MX"/>
        </w:rPr>
        <w:t>, ignorancia con respecto al tema,</w:t>
      </w:r>
      <w:r>
        <w:rPr>
          <w:rFonts w:ascii="Times New Roman" w:hAnsi="Times New Roman"/>
          <w:lang w:val="es-MX"/>
        </w:rPr>
        <w:t xml:space="preserve"> o </w:t>
      </w:r>
      <w:r w:rsidR="00530C6A">
        <w:rPr>
          <w:rFonts w:ascii="Times New Roman" w:hAnsi="Times New Roman"/>
          <w:lang w:val="es-MX"/>
        </w:rPr>
        <w:t>padecerlo de manera hereditaria</w:t>
      </w:r>
      <w:r w:rsidR="00A32A19">
        <w:rPr>
          <w:rFonts w:ascii="Times New Roman" w:hAnsi="Times New Roman"/>
          <w:lang w:val="es-MX"/>
        </w:rPr>
        <w:t xml:space="preserve">, las graves consecuencias e incluso defunciones provocadas por la diabetes es un problema bastante presente en el país mexicano, </w:t>
      </w:r>
      <w:r w:rsidR="003D7E31">
        <w:rPr>
          <w:rFonts w:ascii="Times New Roman" w:hAnsi="Times New Roman"/>
          <w:lang w:val="es-MX"/>
        </w:rPr>
        <w:t xml:space="preserve">mayormente causado por no detectarlo a tiempo o </w:t>
      </w:r>
      <w:r w:rsidR="008B3044">
        <w:rPr>
          <w:rFonts w:ascii="Times New Roman" w:hAnsi="Times New Roman"/>
          <w:lang w:val="es-MX"/>
        </w:rPr>
        <w:t>que la gente que padece de esta enfermedad no tiene conocimiento de</w:t>
      </w:r>
      <w:r w:rsidR="00352E9C">
        <w:rPr>
          <w:rFonts w:ascii="Times New Roman" w:hAnsi="Times New Roman"/>
          <w:lang w:val="es-MX"/>
        </w:rPr>
        <w:t>l cuidado y hábitos necesarios, o bien, el seguimiento indispensable para moderar y, en el mejor de los ca</w:t>
      </w:r>
      <w:r w:rsidR="00E365BC">
        <w:rPr>
          <w:rFonts w:ascii="Times New Roman" w:hAnsi="Times New Roman"/>
          <w:lang w:val="es-MX"/>
        </w:rPr>
        <w:t xml:space="preserve">sos, </w:t>
      </w:r>
      <w:r w:rsidR="00363510">
        <w:rPr>
          <w:rFonts w:ascii="Times New Roman" w:hAnsi="Times New Roman"/>
          <w:lang w:val="es-MX"/>
        </w:rPr>
        <w:t xml:space="preserve">ser posible de </w:t>
      </w:r>
      <w:r w:rsidR="00E365BC">
        <w:rPr>
          <w:rFonts w:ascii="Times New Roman" w:hAnsi="Times New Roman"/>
          <w:lang w:val="es-MX"/>
        </w:rPr>
        <w:t>eliminarla por completo.</w:t>
      </w:r>
    </w:p>
    <w:p w:rsidRPr="009820DE" w:rsidR="00187E0D" w:rsidP="00187E0D" w:rsidRDefault="00187E0D" w14:paraId="75481E82" w14:textId="77777777" w14:noSpellErr="1">
      <w:pPr>
        <w:pStyle w:val="Heading1"/>
        <w:rPr>
          <w:rFonts w:ascii="Times New Roman" w:hAnsi="Times New Roman"/>
          <w:lang w:val="es-MX"/>
        </w:rPr>
      </w:pPr>
      <w:bookmarkStart w:name="_Toc1672768380" w:id="16"/>
      <w:bookmarkStart w:name="_Toc190383640" w:id="17"/>
      <w:bookmarkStart w:name="_Toc410066419" w:id="1421132742"/>
      <w:r w:rsidRPr="4DED61E0" w:rsidR="00187E0D">
        <w:rPr>
          <w:rFonts w:ascii="Times New Roman" w:hAnsi="Times New Roman"/>
          <w:lang w:val="es-MX"/>
        </w:rPr>
        <w:t>Contenido</w:t>
      </w:r>
      <w:bookmarkEnd w:id="16"/>
      <w:bookmarkEnd w:id="17"/>
      <w:bookmarkEnd w:id="1421132742"/>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000" w:firstRow="0" w:lastRow="0" w:firstColumn="0" w:lastColumn="0" w:noHBand="0" w:noVBand="0"/>
      </w:tblPr>
      <w:tblGrid>
        <w:gridCol w:w="1915"/>
        <w:gridCol w:w="7661"/>
      </w:tblGrid>
      <w:tr w:rsidRPr="00F47F39" w:rsidR="00187E0D" w:rsidTr="4DED61E0" w14:paraId="75481E8C" w14:textId="77777777">
        <w:tc>
          <w:tcPr>
            <w:tcW w:w="1915" w:type="dxa"/>
            <w:tcMar/>
          </w:tcPr>
          <w:p w:rsidRPr="0047207A" w:rsidR="00187E0D" w:rsidP="00112C9B" w:rsidRDefault="00187E0D" w14:paraId="75481E89" w14:textId="77777777" w14:noSpellErr="1">
            <w:pPr>
              <w:pStyle w:val="Heading2"/>
              <w:outlineLvl w:val="1"/>
              <w:rPr>
                <w:rFonts w:ascii="Times New Roman" w:hAnsi="Times New Roman" w:cs="Times New Roman"/>
                <w:b w:val="1"/>
                <w:bCs w:val="1"/>
                <w:color w:val="auto"/>
                <w:sz w:val="24"/>
                <w:szCs w:val="24"/>
                <w:lang w:val="es-MX"/>
              </w:rPr>
            </w:pPr>
            <w:bookmarkStart w:name="_Toc1887981176" w:id="802311704"/>
            <w:r w:rsidRPr="4DED61E0" w:rsidR="00187E0D">
              <w:rPr>
                <w:rFonts w:ascii="Times New Roman" w:hAnsi="Times New Roman" w:cs="Times New Roman"/>
                <w:b w:val="1"/>
                <w:bCs w:val="1"/>
                <w:color w:val="auto"/>
                <w:sz w:val="24"/>
                <w:szCs w:val="24"/>
                <w:lang w:val="es-MX"/>
              </w:rPr>
              <w:t>Propósito</w:t>
            </w:r>
            <w:bookmarkEnd w:id="802311704"/>
          </w:p>
          <w:p w:rsidRPr="009820DE" w:rsidR="00187E0D" w:rsidP="00D40DA5" w:rsidRDefault="00187E0D" w14:paraId="75481E8A" w14:textId="77777777">
            <w:pPr>
              <w:pStyle w:val="tableleft"/>
              <w:rPr>
                <w:rFonts w:ascii="Times New Roman" w:hAnsi="Times New Roman"/>
                <w:lang w:val="es-MX"/>
              </w:rPr>
            </w:pPr>
          </w:p>
        </w:tc>
        <w:tc>
          <w:tcPr>
            <w:tcW w:w="7661" w:type="dxa"/>
            <w:tcBorders>
              <w:top w:val="single" w:color="auto" w:sz="4" w:space="0"/>
              <w:bottom w:val="single" w:color="auto" w:sz="4" w:space="0"/>
            </w:tcBorders>
            <w:tcMar/>
          </w:tcPr>
          <w:p w:rsidRPr="009820DE" w:rsidR="00187E0D" w:rsidP="0DA009EE" w:rsidRDefault="095CDF9D" w14:paraId="5654A8D7" w14:textId="73617453">
            <w:pPr>
              <w:jc w:val="both"/>
              <w:rPr>
                <w:rFonts w:ascii="Times New Roman" w:hAnsi="Times New Roman"/>
                <w:lang w:val="es-MX"/>
              </w:rPr>
            </w:pPr>
            <w:proofErr w:type="spellStart"/>
            <w:r w:rsidRPr="095CDF9D">
              <w:rPr>
                <w:rFonts w:ascii="Times New Roman" w:hAnsi="Times New Roman"/>
                <w:lang w:val="es-MX"/>
              </w:rPr>
              <w:t>DiabCtrl</w:t>
            </w:r>
            <w:proofErr w:type="spellEnd"/>
            <w:r w:rsidRPr="095CDF9D">
              <w:rPr>
                <w:rFonts w:ascii="Times New Roman" w:hAnsi="Times New Roman"/>
                <w:lang w:val="es-MX"/>
              </w:rPr>
              <w:t xml:space="preserve"> es una página web </w:t>
            </w:r>
            <w:r w:rsidRPr="63376E42" w:rsidR="63376E42">
              <w:rPr>
                <w:rFonts w:ascii="Times New Roman" w:hAnsi="Times New Roman"/>
                <w:lang w:val="es-MX"/>
              </w:rPr>
              <w:t xml:space="preserve">dirigida a personas </w:t>
            </w:r>
            <w:r w:rsidRPr="691B92F8" w:rsidR="691B92F8">
              <w:rPr>
                <w:rFonts w:ascii="Times New Roman" w:hAnsi="Times New Roman"/>
                <w:lang w:val="es-MX"/>
              </w:rPr>
              <w:t>con</w:t>
            </w:r>
            <w:r w:rsidRPr="63376E42" w:rsidR="63376E42">
              <w:rPr>
                <w:rFonts w:ascii="Times New Roman" w:hAnsi="Times New Roman"/>
                <w:lang w:val="es-MX"/>
              </w:rPr>
              <w:t xml:space="preserve"> diabetes, principalmente </w:t>
            </w:r>
            <w:r w:rsidRPr="691B92F8" w:rsidR="691B92F8">
              <w:rPr>
                <w:rFonts w:ascii="Times New Roman" w:hAnsi="Times New Roman"/>
                <w:lang w:val="es-MX"/>
              </w:rPr>
              <w:t>a las de tercera edad, donde</w:t>
            </w:r>
            <w:r w:rsidRPr="095CDF9D">
              <w:rPr>
                <w:rFonts w:ascii="Times New Roman" w:hAnsi="Times New Roman"/>
                <w:lang w:val="es-MX"/>
              </w:rPr>
              <w:t xml:space="preserve"> </w:t>
            </w:r>
            <w:r w:rsidRPr="1F46E965" w:rsidR="1F46E965">
              <w:rPr>
                <w:rFonts w:ascii="Times New Roman" w:hAnsi="Times New Roman"/>
                <w:lang w:val="es-MX"/>
              </w:rPr>
              <w:t>podrán realizar</w:t>
            </w:r>
            <w:r w:rsidRPr="095CDF9D">
              <w:rPr>
                <w:rFonts w:ascii="Times New Roman" w:hAnsi="Times New Roman"/>
                <w:lang w:val="es-MX"/>
              </w:rPr>
              <w:t xml:space="preserve"> un seguimiento de su dieta y niveles de </w:t>
            </w:r>
            <w:r w:rsidRPr="70865224" w:rsidR="70865224">
              <w:rPr>
                <w:rFonts w:ascii="Times New Roman" w:hAnsi="Times New Roman"/>
                <w:lang w:val="es-MX"/>
              </w:rPr>
              <w:t>azúcar</w:t>
            </w:r>
            <w:r w:rsidRPr="095CDF9D">
              <w:rPr>
                <w:rFonts w:ascii="Times New Roman" w:hAnsi="Times New Roman"/>
                <w:lang w:val="es-MX"/>
              </w:rPr>
              <w:t xml:space="preserve"> </w:t>
            </w:r>
            <w:r w:rsidRPr="0DA009EE" w:rsidR="0DA009EE">
              <w:rPr>
                <w:rFonts w:ascii="Times New Roman" w:hAnsi="Times New Roman"/>
                <w:lang w:val="es-MX"/>
              </w:rPr>
              <w:t>mediante el uso de sesiones</w:t>
            </w:r>
            <w:r w:rsidRPr="642A66EC" w:rsidR="642A66EC">
              <w:rPr>
                <w:rFonts w:ascii="Times New Roman" w:hAnsi="Times New Roman"/>
                <w:lang w:val="es-MX"/>
              </w:rPr>
              <w:t xml:space="preserve"> y </w:t>
            </w:r>
            <w:r w:rsidRPr="1509CC00" w:rsidR="1509CC00">
              <w:rPr>
                <w:rFonts w:ascii="Times New Roman" w:hAnsi="Times New Roman"/>
                <w:lang w:val="es-MX"/>
              </w:rPr>
              <w:t>subida de su propia información</w:t>
            </w:r>
            <w:r w:rsidRPr="0DA009EE" w:rsidR="0DA009EE">
              <w:rPr>
                <w:rFonts w:ascii="Times New Roman" w:hAnsi="Times New Roman"/>
                <w:lang w:val="es-MX"/>
              </w:rPr>
              <w:t>.</w:t>
            </w:r>
          </w:p>
          <w:p w:rsidR="00187E0D" w:rsidP="009D482F" w:rsidRDefault="57364857" w14:paraId="015DEC4F" w14:textId="77777777">
            <w:pPr>
              <w:jc w:val="both"/>
              <w:rPr>
                <w:rFonts w:ascii="Times New Roman" w:hAnsi="Times New Roman"/>
                <w:lang w:val="es-MX"/>
              </w:rPr>
            </w:pPr>
            <w:r w:rsidRPr="57364857">
              <w:rPr>
                <w:rFonts w:ascii="Times New Roman" w:hAnsi="Times New Roman"/>
                <w:lang w:val="es-MX"/>
              </w:rPr>
              <w:t xml:space="preserve">Con esto buscamos facilitar a nuestros usuarios el </w:t>
            </w:r>
            <w:r w:rsidRPr="314BE828" w:rsidR="314BE828">
              <w:rPr>
                <w:rFonts w:ascii="Times New Roman" w:hAnsi="Times New Roman"/>
                <w:lang w:val="es-MX"/>
              </w:rPr>
              <w:t xml:space="preserve">manejo de su información en un </w:t>
            </w:r>
            <w:r w:rsidRPr="079C3116" w:rsidR="079C3116">
              <w:rPr>
                <w:rFonts w:ascii="Times New Roman" w:hAnsi="Times New Roman"/>
                <w:lang w:val="es-MX"/>
              </w:rPr>
              <w:t>único</w:t>
            </w:r>
            <w:r w:rsidRPr="314BE828" w:rsidR="314BE828">
              <w:rPr>
                <w:rFonts w:ascii="Times New Roman" w:hAnsi="Times New Roman"/>
                <w:lang w:val="es-MX"/>
              </w:rPr>
              <w:t xml:space="preserve"> </w:t>
            </w:r>
            <w:r w:rsidR="00EF7BEB">
              <w:rPr>
                <w:rFonts w:ascii="Times New Roman" w:hAnsi="Times New Roman"/>
                <w:lang w:val="es-MX"/>
              </w:rPr>
              <w:t>lugar, así como también</w:t>
            </w:r>
            <w:r w:rsidRPr="079C3116" w:rsidR="079C3116">
              <w:rPr>
                <w:rFonts w:ascii="Times New Roman" w:hAnsi="Times New Roman"/>
                <w:lang w:val="es-MX"/>
              </w:rPr>
              <w:t xml:space="preserve"> concientizar acerca de la gravedad de esta </w:t>
            </w:r>
            <w:r w:rsidRPr="0D06D977" w:rsidR="0D06D977">
              <w:rPr>
                <w:rFonts w:ascii="Times New Roman" w:hAnsi="Times New Roman"/>
                <w:lang w:val="es-MX"/>
              </w:rPr>
              <w:t>misma.</w:t>
            </w:r>
          </w:p>
          <w:p w:rsidRPr="009820DE" w:rsidR="0083593D" w:rsidP="009D482F" w:rsidRDefault="0083593D" w14:paraId="75481E8B" w14:textId="0C5DB10D">
            <w:pPr>
              <w:jc w:val="both"/>
              <w:rPr>
                <w:rFonts w:ascii="Times New Roman" w:hAnsi="Times New Roman"/>
                <w:lang w:val="es-MX"/>
              </w:rPr>
            </w:pPr>
          </w:p>
        </w:tc>
      </w:tr>
      <w:tr w:rsidRPr="00F47F39" w:rsidR="00134417" w:rsidTr="4DED61E0" w14:paraId="75481E99" w14:textId="77777777">
        <w:trPr>
          <w:trHeight w:val="706"/>
        </w:trPr>
        <w:tc>
          <w:tcPr>
            <w:tcW w:w="1915" w:type="dxa"/>
            <w:tcMar/>
          </w:tcPr>
          <w:p w:rsidRPr="009820DE" w:rsidR="002C78D2" w:rsidP="00D40DA5" w:rsidRDefault="002C78D2" w14:paraId="75481E90" w14:textId="77777777">
            <w:pPr>
              <w:pStyle w:val="tableleft"/>
              <w:rPr>
                <w:rFonts w:ascii="Times New Roman" w:hAnsi="Times New Roman"/>
                <w:lang w:val="es-MX"/>
              </w:rPr>
            </w:pPr>
          </w:p>
          <w:p w:rsidRPr="002771D8" w:rsidR="00134417" w:rsidP="002771D8" w:rsidRDefault="009D482F" w14:paraId="75481E91" w14:textId="77777777" w14:noSpellErr="1">
            <w:pPr>
              <w:pStyle w:val="Heading2"/>
              <w:outlineLvl w:val="1"/>
              <w:rPr>
                <w:rFonts w:ascii="Times New Roman" w:hAnsi="Times New Roman" w:cs="Times New Roman"/>
                <w:b w:val="1"/>
                <w:bCs w:val="1"/>
                <w:lang w:val="es-MX"/>
              </w:rPr>
            </w:pPr>
            <w:bookmarkStart w:name="_Toc639939571" w:id="239118096"/>
            <w:r w:rsidRPr="4DED61E0" w:rsidR="009D482F">
              <w:rPr>
                <w:rFonts w:ascii="Times New Roman" w:hAnsi="Times New Roman" w:cs="Times New Roman"/>
                <w:b w:val="1"/>
                <w:bCs w:val="1"/>
                <w:color w:val="auto"/>
                <w:sz w:val="24"/>
                <w:szCs w:val="24"/>
                <w:lang w:val="es-MX"/>
              </w:rPr>
              <w:t>Justificación</w:t>
            </w:r>
            <w:bookmarkEnd w:id="239118096"/>
          </w:p>
        </w:tc>
        <w:tc>
          <w:tcPr>
            <w:tcW w:w="7661" w:type="dxa"/>
            <w:tcBorders>
              <w:top w:val="single" w:color="auto" w:sz="4" w:space="0"/>
              <w:bottom w:val="single" w:color="auto" w:sz="4" w:space="0"/>
            </w:tcBorders>
            <w:tcMar/>
          </w:tcPr>
          <w:p w:rsidR="00203F8E" w:rsidP="00D43AC4" w:rsidRDefault="00203F8E" w14:paraId="367BF360" w14:textId="77777777">
            <w:pPr>
              <w:rPr>
                <w:rFonts w:ascii="Times New Roman" w:hAnsi="Times New Roman"/>
                <w:lang w:val="es-MX"/>
              </w:rPr>
            </w:pPr>
          </w:p>
          <w:p w:rsidRPr="000F5126" w:rsidR="00134417" w:rsidP="0009077D" w:rsidRDefault="0045781B" w14:paraId="75481E92" w14:textId="7A374C6D">
            <w:pPr>
              <w:jc w:val="both"/>
              <w:rPr>
                <w:rFonts w:ascii="Times New Roman" w:hAnsi="Times New Roman"/>
                <w:lang w:val="es-MX"/>
              </w:rPr>
            </w:pPr>
            <w:r>
              <w:rPr>
                <w:rFonts w:ascii="Times New Roman" w:hAnsi="Times New Roman"/>
                <w:lang w:val="es-MX"/>
              </w:rPr>
              <w:t xml:space="preserve">La diabetes es una enfermedad </w:t>
            </w:r>
            <w:r w:rsidR="00B01CED">
              <w:rPr>
                <w:rFonts w:ascii="Times New Roman" w:hAnsi="Times New Roman"/>
                <w:lang w:val="es-MX"/>
              </w:rPr>
              <w:t>presente en México, representando la tercer</w:t>
            </w:r>
            <w:r w:rsidR="00BB0BE2">
              <w:rPr>
                <w:rFonts w:ascii="Times New Roman" w:hAnsi="Times New Roman"/>
                <w:lang w:val="es-MX"/>
              </w:rPr>
              <w:t>a</w:t>
            </w:r>
            <w:r w:rsidR="00B01CED">
              <w:rPr>
                <w:rFonts w:ascii="Times New Roman" w:hAnsi="Times New Roman"/>
                <w:lang w:val="es-MX"/>
              </w:rPr>
              <w:t xml:space="preserve"> causa de muerte en el país</w:t>
            </w:r>
            <w:r w:rsidR="00BB0BE2">
              <w:rPr>
                <w:rFonts w:ascii="Times New Roman" w:hAnsi="Times New Roman"/>
                <w:lang w:val="es-MX"/>
              </w:rPr>
              <w:t>, problema el cual se debe controlar adecuadamente</w:t>
            </w:r>
            <w:r w:rsidR="00F3220C">
              <w:rPr>
                <w:rFonts w:ascii="Times New Roman" w:hAnsi="Times New Roman"/>
                <w:lang w:val="es-MX"/>
              </w:rPr>
              <w:t>, pues el mismo trae consigo las siguientes problemáticas:</w:t>
            </w:r>
          </w:p>
          <w:p w:rsidRPr="009820DE" w:rsidR="00D43AC4" w:rsidP="00D43AC4" w:rsidRDefault="00D43AC4" w14:paraId="75481E93" w14:textId="77777777">
            <w:pPr>
              <w:rPr>
                <w:rFonts w:ascii="Times New Roman" w:hAnsi="Times New Roman"/>
                <w:lang w:val="es-MX"/>
              </w:rPr>
            </w:pPr>
          </w:p>
          <w:p w:rsidRPr="00376F30" w:rsidR="00D43AC4" w:rsidP="000C7CD5" w:rsidRDefault="00230331" w14:paraId="75481E94" w14:textId="63D8529E">
            <w:pPr>
              <w:pStyle w:val="ListParagraph"/>
              <w:numPr>
                <w:ilvl w:val="0"/>
                <w:numId w:val="2"/>
              </w:numPr>
              <w:rPr>
                <w:b/>
                <w:bCs/>
                <w:lang w:val="es-MX"/>
              </w:rPr>
            </w:pPr>
            <w:r>
              <w:rPr>
                <w:b/>
                <w:bCs/>
                <w:lang w:val="es-MX"/>
              </w:rPr>
              <w:t xml:space="preserve">Diabetes </w:t>
            </w:r>
            <w:r w:rsidR="00376F30">
              <w:rPr>
                <w:b/>
                <w:bCs/>
                <w:lang w:val="es-MX"/>
              </w:rPr>
              <w:t>mellitus</w:t>
            </w:r>
            <w:r w:rsidR="00376F30">
              <w:rPr>
                <w:lang w:val="es-MX"/>
              </w:rPr>
              <w:t>.</w:t>
            </w:r>
          </w:p>
          <w:p w:rsidRPr="00BE3283" w:rsidR="00394473" w:rsidP="00D51E1D" w:rsidRDefault="00394473" w14:paraId="47DFAEDA" w14:textId="4D061001">
            <w:pPr>
              <w:pStyle w:val="ListParagraph"/>
              <w:rPr>
                <w:sz w:val="22"/>
                <w:szCs w:val="22"/>
                <w:lang w:val="es-MX"/>
              </w:rPr>
            </w:pPr>
            <w:r w:rsidRPr="00BE3283">
              <w:rPr>
                <w:sz w:val="22"/>
                <w:szCs w:val="22"/>
                <w:lang w:val="es-MX"/>
              </w:rPr>
              <w:t>Dicha enfermedad ha estado pr</w:t>
            </w:r>
            <w:r w:rsidRPr="00BE3283" w:rsidR="00EA72C8">
              <w:rPr>
                <w:sz w:val="22"/>
                <w:szCs w:val="22"/>
                <w:lang w:val="es-MX"/>
              </w:rPr>
              <w:t>esente en México desde siempre, incrementándose considerablemente desde el año 2011</w:t>
            </w:r>
            <w:r w:rsidRPr="00BE3283" w:rsidR="00AB6F5D">
              <w:rPr>
                <w:sz w:val="22"/>
                <w:szCs w:val="22"/>
                <w:lang w:val="es-MX"/>
              </w:rPr>
              <w:t xml:space="preserve"> distribuyéndose en todos los grupos de edad, afectando en mayor medida </w:t>
            </w:r>
            <w:r w:rsidRPr="00BE3283" w:rsidR="006C4D5B">
              <w:rPr>
                <w:sz w:val="22"/>
                <w:szCs w:val="22"/>
                <w:lang w:val="es-MX"/>
              </w:rPr>
              <w:t>a las personas de 65 años o más, y aunado a ello, se observan más defunciones en hombres que en mujeres.</w:t>
            </w:r>
          </w:p>
          <w:p w:rsidRPr="00BE3283" w:rsidR="006C4D5B" w:rsidP="00D51E1D" w:rsidRDefault="006C4D5B" w14:paraId="4C11123B" w14:textId="77777777">
            <w:pPr>
              <w:pStyle w:val="ListParagraph"/>
              <w:rPr>
                <w:sz w:val="22"/>
                <w:szCs w:val="22"/>
                <w:lang w:val="es-MX"/>
              </w:rPr>
            </w:pPr>
          </w:p>
          <w:p w:rsidRPr="00BE3283" w:rsidR="0044053D" w:rsidP="00D51E1D" w:rsidRDefault="00376F30" w14:paraId="3C6D0436" w14:textId="316D443D">
            <w:pPr>
              <w:pStyle w:val="ListParagraph"/>
              <w:rPr>
                <w:sz w:val="22"/>
                <w:szCs w:val="22"/>
                <w:lang w:val="es-MX"/>
              </w:rPr>
            </w:pPr>
            <w:r w:rsidRPr="00BE3283">
              <w:rPr>
                <w:sz w:val="22"/>
                <w:szCs w:val="22"/>
                <w:lang w:val="es-MX"/>
              </w:rPr>
              <w:t>La diabetes en sí</w:t>
            </w:r>
            <w:r w:rsidRPr="00BE3283" w:rsidR="0044053D">
              <w:rPr>
                <w:sz w:val="22"/>
                <w:szCs w:val="22"/>
                <w:lang w:val="es-MX"/>
              </w:rPr>
              <w:t xml:space="preserve"> no sólo aparece cuando el páncreas no produce insulina suficiente o cuando el organismo no utiliza eficazmente la insulina que produce, sino que también, al no tener el adecuado control y atención sobre la misma, </w:t>
            </w:r>
            <w:r w:rsidRPr="00BE3283" w:rsidR="00D51E1D">
              <w:rPr>
                <w:sz w:val="22"/>
                <w:szCs w:val="22"/>
                <w:lang w:val="es-MX"/>
              </w:rPr>
              <w:t>provoca graves consecuencias como la</w:t>
            </w:r>
            <w:r w:rsidRPr="00BE3283" w:rsidR="0044053D">
              <w:rPr>
                <w:sz w:val="22"/>
                <w:szCs w:val="22"/>
                <w:lang w:val="es-MX"/>
              </w:rPr>
              <w:t xml:space="preserve"> hiperglucemia (aumento del azúcar en la sangre), que con el tiempo daña gravemente muchos órganos y sistemas, especialmente los nervios y los vasos sanguíneos</w:t>
            </w:r>
            <w:r w:rsidRPr="00BE3283" w:rsidR="00D51E1D">
              <w:rPr>
                <w:sz w:val="22"/>
                <w:szCs w:val="22"/>
                <w:lang w:val="es-MX"/>
              </w:rPr>
              <w:t>, e inclusive, la muerte del individuo.</w:t>
            </w:r>
          </w:p>
          <w:p w:rsidRPr="00376F30" w:rsidR="00376F30" w:rsidP="00376F30" w:rsidRDefault="00376F30" w14:paraId="2B70FB34" w14:textId="3D476EC0">
            <w:pPr>
              <w:pStyle w:val="ListParagraph"/>
              <w:rPr>
                <w:lang w:val="es-MX"/>
              </w:rPr>
            </w:pPr>
          </w:p>
          <w:p w:rsidRPr="0039513A" w:rsidR="00D43AC4" w:rsidP="000C7CD5" w:rsidRDefault="0039513A" w14:paraId="75481E95" w14:textId="43EADCA8">
            <w:pPr>
              <w:pStyle w:val="ListParagraph"/>
              <w:numPr>
                <w:ilvl w:val="0"/>
                <w:numId w:val="2"/>
              </w:numPr>
              <w:rPr>
                <w:b/>
                <w:bCs/>
                <w:lang w:val="es-MX"/>
              </w:rPr>
            </w:pPr>
            <w:r>
              <w:rPr>
                <w:b/>
                <w:bCs/>
                <w:lang w:val="es-MX"/>
              </w:rPr>
              <w:t>Adultos mayores y la tecnología</w:t>
            </w:r>
          </w:p>
          <w:p w:rsidRPr="00BE3283" w:rsidR="00D43AC4" w:rsidP="008315ED" w:rsidRDefault="0039513A" w14:paraId="75481E97" w14:textId="41693BAE">
            <w:pPr>
              <w:pStyle w:val="ListParagraph"/>
              <w:rPr>
                <w:sz w:val="22"/>
                <w:szCs w:val="22"/>
                <w:lang w:val="es-MX"/>
              </w:rPr>
            </w:pPr>
            <w:r w:rsidRPr="00BE3283">
              <w:rPr>
                <w:sz w:val="22"/>
                <w:szCs w:val="22"/>
                <w:lang w:val="es-MX"/>
              </w:rPr>
              <w:t xml:space="preserve">A pesar de que el medio tecnológico </w:t>
            </w:r>
            <w:r w:rsidRPr="00BE3283" w:rsidR="00A8564B">
              <w:rPr>
                <w:sz w:val="22"/>
                <w:szCs w:val="22"/>
                <w:lang w:val="es-MX"/>
              </w:rPr>
              <w:t>es un gran apoyo al momento para realizar actividades y resolver problemas de una manera ágil</w:t>
            </w:r>
            <w:r w:rsidRPr="00BE3283" w:rsidR="009E245F">
              <w:rPr>
                <w:sz w:val="22"/>
                <w:szCs w:val="22"/>
                <w:lang w:val="es-MX"/>
              </w:rPr>
              <w:t xml:space="preserve"> y en la mayoría de las ocasiones rápida y </w:t>
            </w:r>
            <w:r w:rsidRPr="00BE3283" w:rsidR="0081097B">
              <w:rPr>
                <w:sz w:val="22"/>
                <w:szCs w:val="22"/>
                <w:lang w:val="es-MX"/>
              </w:rPr>
              <w:t>sencilla</w:t>
            </w:r>
            <w:r w:rsidRPr="00BE3283" w:rsidR="00A8564B">
              <w:rPr>
                <w:sz w:val="22"/>
                <w:szCs w:val="22"/>
                <w:lang w:val="es-MX"/>
              </w:rPr>
              <w:t xml:space="preserve"> </w:t>
            </w:r>
            <w:r w:rsidRPr="00BE3283" w:rsidR="008315ED">
              <w:rPr>
                <w:sz w:val="22"/>
                <w:szCs w:val="22"/>
                <w:lang w:val="es-MX"/>
              </w:rPr>
              <w:t>desde la comodidad de la casa del usuario, algunas aplicaciones son demasiado complejas y difíciles de comprender para el público de la tercera edad</w:t>
            </w:r>
            <w:r w:rsidRPr="00BE3283" w:rsidR="0081097B">
              <w:rPr>
                <w:sz w:val="22"/>
                <w:szCs w:val="22"/>
                <w:lang w:val="es-MX"/>
              </w:rPr>
              <w:t xml:space="preserve">, especialmente si éstas están desarrolladas sin tomar en cuenta características </w:t>
            </w:r>
            <w:r w:rsidRPr="00BE3283" w:rsidR="002D44CF">
              <w:rPr>
                <w:sz w:val="22"/>
                <w:szCs w:val="22"/>
                <w:lang w:val="es-MX"/>
              </w:rPr>
              <w:t xml:space="preserve">a considerar para este tipo de público, </w:t>
            </w:r>
            <w:r w:rsidRPr="00BE3283" w:rsidR="00524A8C">
              <w:rPr>
                <w:sz w:val="22"/>
                <w:szCs w:val="22"/>
                <w:lang w:val="es-MX"/>
              </w:rPr>
              <w:t>en particular elementos de la interfaz gráfica</w:t>
            </w:r>
            <w:r w:rsidRPr="00BE3283" w:rsidR="008315ED">
              <w:rPr>
                <w:sz w:val="22"/>
                <w:szCs w:val="22"/>
                <w:lang w:val="es-MX"/>
              </w:rPr>
              <w:t>.</w:t>
            </w:r>
          </w:p>
          <w:p w:rsidRPr="009820DE" w:rsidR="00D43AC4" w:rsidP="00D43AC4" w:rsidRDefault="00D43AC4" w14:paraId="75481E98" w14:textId="77777777">
            <w:pPr>
              <w:pStyle w:val="ListParagraph"/>
              <w:rPr>
                <w:lang w:val="es-MX"/>
              </w:rPr>
            </w:pPr>
          </w:p>
        </w:tc>
      </w:tr>
      <w:tr w:rsidRPr="009820DE" w:rsidR="00134417" w:rsidTr="4DED61E0" w14:paraId="75481EA4" w14:textId="77777777">
        <w:trPr>
          <w:trHeight w:val="839"/>
        </w:trPr>
        <w:tc>
          <w:tcPr>
            <w:tcW w:w="1915" w:type="dxa"/>
            <w:tcMar/>
          </w:tcPr>
          <w:p w:rsidRPr="009820DE" w:rsidR="00381DD1" w:rsidP="00D40DA5" w:rsidRDefault="00381DD1" w14:paraId="75481E9A" w14:textId="77777777">
            <w:pPr>
              <w:pStyle w:val="tableleft"/>
              <w:rPr>
                <w:rFonts w:ascii="Times New Roman" w:hAnsi="Times New Roman"/>
                <w:lang w:val="es-MX"/>
              </w:rPr>
            </w:pPr>
          </w:p>
          <w:p w:rsidRPr="002771D8" w:rsidR="00134417" w:rsidP="002771D8" w:rsidRDefault="009D482F" w14:paraId="75481E9B" w14:textId="77777777" w14:noSpellErr="1">
            <w:pPr>
              <w:pStyle w:val="Heading2"/>
              <w:outlineLvl w:val="1"/>
              <w:rPr>
                <w:rFonts w:ascii="Times New Roman" w:hAnsi="Times New Roman" w:cs="Times New Roman"/>
                <w:b w:val="1"/>
                <w:bCs w:val="1"/>
                <w:lang w:val="es-MX"/>
              </w:rPr>
            </w:pPr>
            <w:bookmarkStart w:name="_Toc794543375" w:id="1701983568"/>
            <w:r w:rsidRPr="4DED61E0" w:rsidR="009D482F">
              <w:rPr>
                <w:rFonts w:ascii="Times New Roman" w:hAnsi="Times New Roman" w:cs="Times New Roman"/>
                <w:b w:val="1"/>
                <w:bCs w:val="1"/>
                <w:color w:val="auto"/>
                <w:sz w:val="24"/>
                <w:szCs w:val="24"/>
                <w:lang w:val="es-MX"/>
              </w:rPr>
              <w:t>Beneficios</w:t>
            </w:r>
            <w:bookmarkEnd w:id="1701983568"/>
          </w:p>
        </w:tc>
        <w:tc>
          <w:tcPr>
            <w:tcW w:w="7661" w:type="dxa"/>
            <w:tcBorders>
              <w:top w:val="single" w:color="auto" w:sz="4" w:space="0"/>
              <w:bottom w:val="single" w:color="auto" w:sz="4" w:space="0"/>
            </w:tcBorders>
            <w:tcMar/>
          </w:tcPr>
          <w:p w:rsidRPr="009820DE" w:rsidR="00134417" w:rsidP="00890BFC" w:rsidRDefault="00134417" w14:paraId="75481E9C" w14:textId="77777777">
            <w:pPr>
              <w:jc w:val="both"/>
              <w:rPr>
                <w:rFonts w:ascii="Times New Roman" w:hAnsi="Times New Roman"/>
                <w:lang w:val="es-MX"/>
              </w:rPr>
            </w:pPr>
          </w:p>
          <w:p w:rsidR="00F00499" w:rsidP="00D43AC4" w:rsidRDefault="00203F8E" w14:paraId="3C09E5AC" w14:textId="10EE5FC6">
            <w:pPr>
              <w:jc w:val="both"/>
              <w:rPr>
                <w:rFonts w:ascii="Times New Roman" w:hAnsi="Times New Roman"/>
                <w:lang w:val="es-MX"/>
              </w:rPr>
            </w:pPr>
            <w:r>
              <w:rPr>
                <w:rFonts w:ascii="Times New Roman" w:hAnsi="Times New Roman"/>
                <w:lang w:val="es-MX"/>
              </w:rPr>
              <w:t>Los beneficios de nuestra aplicaci</w:t>
            </w:r>
            <w:r w:rsidR="008B48F0">
              <w:rPr>
                <w:rFonts w:ascii="Times New Roman" w:hAnsi="Times New Roman"/>
                <w:lang w:val="es-MX"/>
              </w:rPr>
              <w:t>ón web derivan de los objetivos y propósito del proyecto planteados anteriormente.</w:t>
            </w:r>
          </w:p>
          <w:p w:rsidR="00E734D1" w:rsidP="00D43AC4" w:rsidRDefault="00E734D1" w14:paraId="6DF9CC96" w14:textId="77777777">
            <w:pPr>
              <w:jc w:val="both"/>
              <w:rPr>
                <w:rFonts w:ascii="Times New Roman" w:hAnsi="Times New Roman"/>
                <w:lang w:val="es-MX"/>
              </w:rPr>
            </w:pPr>
          </w:p>
          <w:p w:rsidRPr="00F00499" w:rsidR="00D43AC4" w:rsidP="00D43AC4" w:rsidRDefault="00E734D1" w14:paraId="75481E9D" w14:textId="435540C8">
            <w:pPr>
              <w:jc w:val="both"/>
              <w:rPr>
                <w:rFonts w:ascii="Times New Roman" w:hAnsi="Times New Roman"/>
                <w:lang w:val="es-MX"/>
              </w:rPr>
            </w:pPr>
            <w:r>
              <w:rPr>
                <w:rFonts w:ascii="Times New Roman" w:hAnsi="Times New Roman"/>
                <w:lang w:val="es-MX"/>
              </w:rPr>
              <w:t>A continuación</w:t>
            </w:r>
            <w:r w:rsidR="00C70F77">
              <w:rPr>
                <w:rFonts w:ascii="Times New Roman" w:hAnsi="Times New Roman"/>
                <w:lang w:val="es-MX"/>
              </w:rPr>
              <w:t>,</w:t>
            </w:r>
            <w:r>
              <w:rPr>
                <w:rFonts w:ascii="Times New Roman" w:hAnsi="Times New Roman"/>
                <w:lang w:val="es-MX"/>
              </w:rPr>
              <w:t xml:space="preserve"> se listan los </w:t>
            </w:r>
            <w:r w:rsidR="00C70F77">
              <w:rPr>
                <w:rFonts w:ascii="Times New Roman" w:hAnsi="Times New Roman"/>
                <w:lang w:val="es-MX"/>
              </w:rPr>
              <w:t xml:space="preserve">beneficios de la aplicación web </w:t>
            </w:r>
            <w:proofErr w:type="spellStart"/>
            <w:r w:rsidR="00C70F77">
              <w:rPr>
                <w:rFonts w:ascii="Times New Roman" w:hAnsi="Times New Roman"/>
                <w:lang w:val="es-MX"/>
              </w:rPr>
              <w:t>DiabCtlr</w:t>
            </w:r>
            <w:proofErr w:type="spellEnd"/>
            <w:r w:rsidR="00C70F77">
              <w:rPr>
                <w:rFonts w:ascii="Times New Roman" w:hAnsi="Times New Roman"/>
                <w:lang w:val="es-MX"/>
              </w:rPr>
              <w:t>:</w:t>
            </w:r>
          </w:p>
          <w:p w:rsidRPr="00F00499" w:rsidR="00D43AC4" w:rsidP="00D43AC4" w:rsidRDefault="00D43AC4" w14:paraId="75481E9E" w14:textId="77777777">
            <w:pPr>
              <w:jc w:val="both"/>
              <w:rPr>
                <w:rFonts w:ascii="Times New Roman" w:hAnsi="Times New Roman"/>
                <w:lang w:val="es-MX"/>
              </w:rPr>
            </w:pPr>
          </w:p>
          <w:p w:rsidR="00134E91" w:rsidP="000C7CD5" w:rsidRDefault="00134E91" w14:paraId="42FC1953" w14:textId="0FFA69A7">
            <w:pPr>
              <w:pStyle w:val="ListParagraph"/>
              <w:numPr>
                <w:ilvl w:val="0"/>
                <w:numId w:val="2"/>
              </w:numPr>
              <w:rPr>
                <w:lang w:val="es-MX"/>
              </w:rPr>
            </w:pPr>
            <w:r>
              <w:rPr>
                <w:b/>
                <w:bCs/>
                <w:lang w:val="es-MX"/>
              </w:rPr>
              <w:t>Control de la diabetes</w:t>
            </w:r>
          </w:p>
          <w:p w:rsidRPr="00533FD2" w:rsidR="00D43AC4" w:rsidP="00134E91" w:rsidRDefault="001438C2" w14:paraId="75481E9F" w14:textId="6AA41E79">
            <w:pPr>
              <w:pStyle w:val="ListParagraph"/>
              <w:rPr>
                <w:sz w:val="22"/>
                <w:szCs w:val="22"/>
                <w:lang w:val="es-MX"/>
              </w:rPr>
            </w:pPr>
            <w:r w:rsidRPr="00533FD2">
              <w:rPr>
                <w:sz w:val="22"/>
                <w:szCs w:val="22"/>
                <w:lang w:val="es-MX"/>
              </w:rPr>
              <w:t xml:space="preserve">Si bien no </w:t>
            </w:r>
            <w:r w:rsidRPr="00533FD2" w:rsidR="009D31DA">
              <w:rPr>
                <w:sz w:val="22"/>
                <w:szCs w:val="22"/>
                <w:lang w:val="es-MX"/>
              </w:rPr>
              <w:t xml:space="preserve">se </w:t>
            </w:r>
            <w:r w:rsidRPr="00533FD2">
              <w:rPr>
                <w:sz w:val="22"/>
                <w:szCs w:val="22"/>
                <w:lang w:val="es-MX"/>
              </w:rPr>
              <w:t>puede erradicar por completo el problema de la diabetes, sí que apoyará a prevenirlo y controlarlo</w:t>
            </w:r>
            <w:r w:rsidRPr="00533FD2" w:rsidR="00D1512F">
              <w:rPr>
                <w:sz w:val="22"/>
                <w:szCs w:val="22"/>
                <w:lang w:val="es-MX"/>
              </w:rPr>
              <w:t xml:space="preserve">, </w:t>
            </w:r>
            <w:r w:rsidRPr="00533FD2" w:rsidR="00DE7A87">
              <w:rPr>
                <w:sz w:val="22"/>
                <w:szCs w:val="22"/>
                <w:lang w:val="es-MX"/>
              </w:rPr>
              <w:t xml:space="preserve">teniendo una administración </w:t>
            </w:r>
            <w:r w:rsidRPr="00533FD2" w:rsidR="004500A0">
              <w:rPr>
                <w:sz w:val="22"/>
                <w:szCs w:val="22"/>
                <w:lang w:val="es-MX"/>
              </w:rPr>
              <w:t xml:space="preserve">y registro con aspectos relacionados al cuidado del usuario, desde el registro de su dieta, los alimentos ingeridos, </w:t>
            </w:r>
            <w:r w:rsidRPr="00533FD2" w:rsidR="00075B1C">
              <w:rPr>
                <w:sz w:val="22"/>
                <w:szCs w:val="22"/>
                <w:lang w:val="es-MX"/>
              </w:rPr>
              <w:t>la cantidad de insulina administrada por día y el seguimiento de los niveles de glucosa en la sangre.</w:t>
            </w:r>
          </w:p>
          <w:p w:rsidRPr="00F00499" w:rsidR="00075B1C" w:rsidP="00134E91" w:rsidRDefault="00075B1C" w14:paraId="57878B92" w14:textId="77777777">
            <w:pPr>
              <w:pStyle w:val="ListParagraph"/>
              <w:rPr>
                <w:lang w:val="es-MX"/>
              </w:rPr>
            </w:pPr>
          </w:p>
          <w:p w:rsidRPr="00D35661" w:rsidR="00D43AC4" w:rsidP="000C7CD5" w:rsidRDefault="00075B1C" w14:paraId="75481EA0" w14:textId="77DCD241">
            <w:pPr>
              <w:pStyle w:val="ListParagraph"/>
              <w:numPr>
                <w:ilvl w:val="0"/>
                <w:numId w:val="2"/>
              </w:numPr>
              <w:rPr>
                <w:lang w:val="es-MX"/>
              </w:rPr>
            </w:pPr>
            <w:r>
              <w:rPr>
                <w:b/>
                <w:bCs/>
                <w:lang w:val="es-MX"/>
              </w:rPr>
              <w:t xml:space="preserve">Acceso </w:t>
            </w:r>
            <w:r w:rsidR="00636CAC">
              <w:rPr>
                <w:b/>
                <w:bCs/>
                <w:lang w:val="es-MX"/>
              </w:rPr>
              <w:t xml:space="preserve">a la información </w:t>
            </w:r>
            <w:r w:rsidR="00D35661">
              <w:rPr>
                <w:b/>
                <w:bCs/>
                <w:lang w:val="es-MX"/>
              </w:rPr>
              <w:t>de manera concisa</w:t>
            </w:r>
          </w:p>
          <w:p w:rsidRPr="00533FD2" w:rsidR="00D35661" w:rsidP="00D35661" w:rsidRDefault="00D35661" w14:paraId="23243778" w14:textId="78591012">
            <w:pPr>
              <w:pStyle w:val="ListParagraph"/>
              <w:rPr>
                <w:sz w:val="22"/>
                <w:szCs w:val="22"/>
                <w:lang w:val="es-MX"/>
              </w:rPr>
            </w:pPr>
            <w:r w:rsidRPr="00533FD2">
              <w:rPr>
                <w:sz w:val="22"/>
                <w:szCs w:val="22"/>
                <w:lang w:val="es-MX"/>
              </w:rPr>
              <w:t>Obtención de recomendaciones</w:t>
            </w:r>
            <w:r w:rsidRPr="00533FD2" w:rsidR="00B62310">
              <w:rPr>
                <w:sz w:val="22"/>
                <w:szCs w:val="22"/>
                <w:lang w:val="es-MX"/>
              </w:rPr>
              <w:t xml:space="preserve"> en base </w:t>
            </w:r>
            <w:r w:rsidRPr="00533FD2" w:rsidR="002D178C">
              <w:rPr>
                <w:sz w:val="22"/>
                <w:szCs w:val="22"/>
                <w:lang w:val="es-MX"/>
              </w:rPr>
              <w:t xml:space="preserve">al estado del usuario, </w:t>
            </w:r>
            <w:r w:rsidRPr="00533FD2" w:rsidR="00FE262B">
              <w:rPr>
                <w:sz w:val="22"/>
                <w:szCs w:val="22"/>
                <w:lang w:val="es-MX"/>
              </w:rPr>
              <w:t>así como también la</w:t>
            </w:r>
            <w:r w:rsidRPr="00533FD2">
              <w:rPr>
                <w:sz w:val="22"/>
                <w:szCs w:val="22"/>
                <w:lang w:val="es-MX"/>
              </w:rPr>
              <w:t xml:space="preserve"> </w:t>
            </w:r>
            <w:r w:rsidRPr="00533FD2" w:rsidR="00B13781">
              <w:rPr>
                <w:sz w:val="22"/>
                <w:szCs w:val="22"/>
                <w:lang w:val="es-MX"/>
              </w:rPr>
              <w:t xml:space="preserve">generación de reportes </w:t>
            </w:r>
            <w:proofErr w:type="gramStart"/>
            <w:r w:rsidRPr="00533FD2" w:rsidR="00022EB5">
              <w:rPr>
                <w:sz w:val="22"/>
                <w:szCs w:val="22"/>
                <w:lang w:val="es-MX"/>
              </w:rPr>
              <w:t xml:space="preserve">en relación </w:t>
            </w:r>
            <w:r w:rsidRPr="00533FD2" w:rsidR="003D6771">
              <w:rPr>
                <w:sz w:val="22"/>
                <w:szCs w:val="22"/>
                <w:lang w:val="es-MX"/>
              </w:rPr>
              <w:t>a</w:t>
            </w:r>
            <w:proofErr w:type="gramEnd"/>
            <w:r w:rsidRPr="00533FD2" w:rsidR="003D6771">
              <w:rPr>
                <w:sz w:val="22"/>
                <w:szCs w:val="22"/>
                <w:lang w:val="es-MX"/>
              </w:rPr>
              <w:t xml:space="preserve"> </w:t>
            </w:r>
            <w:r w:rsidRPr="00533FD2" w:rsidR="00B13781">
              <w:rPr>
                <w:sz w:val="22"/>
                <w:szCs w:val="22"/>
                <w:lang w:val="es-MX"/>
              </w:rPr>
              <w:t xml:space="preserve">la información de los datos registrados y </w:t>
            </w:r>
            <w:r w:rsidRPr="00533FD2" w:rsidR="00B62310">
              <w:rPr>
                <w:sz w:val="22"/>
                <w:szCs w:val="22"/>
                <w:lang w:val="es-MX"/>
              </w:rPr>
              <w:t>su respectiva representación visual (estadística</w:t>
            </w:r>
            <w:r w:rsidRPr="00533FD2" w:rsidR="002D178C">
              <w:rPr>
                <w:sz w:val="22"/>
                <w:szCs w:val="22"/>
                <w:lang w:val="es-MX"/>
              </w:rPr>
              <w:t>s).</w:t>
            </w:r>
          </w:p>
          <w:p w:rsidRPr="00F00499" w:rsidR="00FE262B" w:rsidP="00D35661" w:rsidRDefault="00FE262B" w14:paraId="5C84A9E3" w14:textId="77777777">
            <w:pPr>
              <w:pStyle w:val="ListParagraph"/>
              <w:rPr>
                <w:lang w:val="es-MX"/>
              </w:rPr>
            </w:pPr>
          </w:p>
          <w:p w:rsidRPr="00603F92" w:rsidR="00D43AC4" w:rsidP="000C7CD5" w:rsidRDefault="00603F92" w14:paraId="75481EA1" w14:textId="0C0D3D22">
            <w:pPr>
              <w:pStyle w:val="ListParagraph"/>
              <w:numPr>
                <w:ilvl w:val="0"/>
                <w:numId w:val="2"/>
              </w:numPr>
              <w:rPr>
                <w:color w:val="8064A2" w:themeColor="accent4"/>
                <w:lang w:val="es-MX"/>
              </w:rPr>
            </w:pPr>
            <w:r>
              <w:rPr>
                <w:b/>
                <w:bCs/>
                <w:lang w:val="es-MX"/>
              </w:rPr>
              <w:t>Acceso a las diversas funcionalidades en un solo lugar</w:t>
            </w:r>
          </w:p>
          <w:p w:rsidRPr="00533FD2" w:rsidR="00603F92" w:rsidP="00603F92" w:rsidRDefault="00E856CF" w14:paraId="7724BE49" w14:textId="093AC7B6">
            <w:pPr>
              <w:pStyle w:val="ListParagraph"/>
              <w:rPr>
                <w:color w:val="8064A2" w:themeColor="accent4"/>
                <w:sz w:val="22"/>
                <w:szCs w:val="22"/>
                <w:lang w:val="es-MX"/>
              </w:rPr>
            </w:pPr>
            <w:r w:rsidRPr="00533FD2">
              <w:rPr>
                <w:sz w:val="22"/>
                <w:szCs w:val="22"/>
                <w:lang w:val="es-MX"/>
              </w:rPr>
              <w:t>Eliminar la necesidad de descargar o visitar distintas aplicaciones para satisfacer las distintas necesidades del usuario, desde</w:t>
            </w:r>
            <w:r w:rsidRPr="00533FD2" w:rsidR="00603F92">
              <w:rPr>
                <w:sz w:val="22"/>
                <w:szCs w:val="22"/>
                <w:lang w:val="es-MX"/>
              </w:rPr>
              <w:t xml:space="preserve"> </w:t>
            </w:r>
            <w:r w:rsidRPr="00533FD2">
              <w:rPr>
                <w:sz w:val="22"/>
                <w:szCs w:val="22"/>
                <w:lang w:val="es-MX"/>
              </w:rPr>
              <w:t>tener acceso</w:t>
            </w:r>
            <w:r w:rsidRPr="00533FD2" w:rsidR="00603F92">
              <w:rPr>
                <w:sz w:val="22"/>
                <w:szCs w:val="22"/>
                <w:lang w:val="es-MX"/>
              </w:rPr>
              <w:t xml:space="preserve"> a la información </w:t>
            </w:r>
            <w:r w:rsidRPr="00533FD2" w:rsidR="00212F28">
              <w:rPr>
                <w:sz w:val="22"/>
                <w:szCs w:val="22"/>
                <w:lang w:val="es-MX"/>
              </w:rPr>
              <w:t>esperada específica para el usuario en cuestión y no de una forma general, así como de las distintas funcionalidades</w:t>
            </w:r>
            <w:r w:rsidRPr="00533FD2" w:rsidR="00BE7FE2">
              <w:rPr>
                <w:sz w:val="22"/>
                <w:szCs w:val="22"/>
                <w:lang w:val="es-MX"/>
              </w:rPr>
              <w:t xml:space="preserve"> y servicios</w:t>
            </w:r>
            <w:r w:rsidRPr="00533FD2" w:rsidR="00212F28">
              <w:rPr>
                <w:sz w:val="22"/>
                <w:szCs w:val="22"/>
                <w:lang w:val="es-MX"/>
              </w:rPr>
              <w:t xml:space="preserve"> (que a con</w:t>
            </w:r>
            <w:r w:rsidRPr="00533FD2" w:rsidR="00BE7FE2">
              <w:rPr>
                <w:sz w:val="22"/>
                <w:szCs w:val="22"/>
                <w:lang w:val="es-MX"/>
              </w:rPr>
              <w:t>tinuación se describirán</w:t>
            </w:r>
            <w:r w:rsidRPr="00533FD2" w:rsidR="00212F28">
              <w:rPr>
                <w:sz w:val="22"/>
                <w:szCs w:val="22"/>
                <w:lang w:val="es-MX"/>
              </w:rPr>
              <w:t>)</w:t>
            </w:r>
            <w:r w:rsidRPr="00533FD2">
              <w:rPr>
                <w:sz w:val="22"/>
                <w:szCs w:val="22"/>
                <w:lang w:val="es-MX"/>
              </w:rPr>
              <w:t xml:space="preserve">. </w:t>
            </w:r>
            <w:r w:rsidRPr="00533FD2" w:rsidR="006F2B67">
              <w:rPr>
                <w:sz w:val="22"/>
                <w:szCs w:val="22"/>
                <w:lang w:val="es-MX"/>
              </w:rPr>
              <w:t xml:space="preserve">Útil para nuestro público objetivo </w:t>
            </w:r>
            <w:r w:rsidRPr="00533FD2" w:rsidR="008B4821">
              <w:rPr>
                <w:sz w:val="22"/>
                <w:szCs w:val="22"/>
                <w:lang w:val="es-MX"/>
              </w:rPr>
              <w:t>en una sola aplicación.</w:t>
            </w:r>
          </w:p>
          <w:p w:rsidRPr="009820DE" w:rsidR="00D43AC4" w:rsidP="008B4821" w:rsidRDefault="00D43AC4" w14:paraId="75481EA2" w14:textId="7D579DA1">
            <w:pPr>
              <w:pStyle w:val="ListParagraph"/>
              <w:rPr>
                <w:color w:val="8064A2" w:themeColor="accent4"/>
                <w:lang w:val="es-MX"/>
              </w:rPr>
            </w:pPr>
          </w:p>
          <w:p w:rsidRPr="009820DE" w:rsidR="00A06A27" w:rsidP="00D43AC4" w:rsidRDefault="00A06A27" w14:paraId="75481EA3" w14:textId="77777777">
            <w:pPr>
              <w:rPr>
                <w:rFonts w:ascii="Times New Roman" w:hAnsi="Times New Roman"/>
                <w:lang w:val="es-MX"/>
              </w:rPr>
            </w:pPr>
          </w:p>
        </w:tc>
      </w:tr>
      <w:tr w:rsidRPr="00F47F39" w:rsidR="00134417" w:rsidTr="4DED61E0" w14:paraId="75481EB4" w14:textId="77777777">
        <w:trPr>
          <w:trHeight w:val="828"/>
        </w:trPr>
        <w:tc>
          <w:tcPr>
            <w:tcW w:w="1915" w:type="dxa"/>
            <w:tcMar/>
          </w:tcPr>
          <w:p w:rsidRPr="009820DE" w:rsidR="00134417" w:rsidP="00D40DA5" w:rsidRDefault="00134417" w14:paraId="75481EA5" w14:textId="77777777">
            <w:pPr>
              <w:pStyle w:val="tableleft"/>
              <w:rPr>
                <w:rFonts w:ascii="Times New Roman" w:hAnsi="Times New Roman"/>
                <w:lang w:val="es-MX"/>
              </w:rPr>
            </w:pPr>
          </w:p>
          <w:p w:rsidRPr="002771D8" w:rsidR="00134417" w:rsidP="002771D8" w:rsidRDefault="00134417" w14:paraId="75481EA6" w14:textId="77777777" w14:noSpellErr="1">
            <w:pPr>
              <w:pStyle w:val="Heading2"/>
              <w:outlineLvl w:val="1"/>
              <w:rPr>
                <w:rFonts w:ascii="Times New Roman" w:hAnsi="Times New Roman" w:cs="Times New Roman"/>
                <w:b w:val="1"/>
                <w:bCs w:val="1"/>
                <w:lang w:val="es-MX"/>
              </w:rPr>
            </w:pPr>
            <w:bookmarkStart w:name="_Toc1924459656" w:id="451687963"/>
            <w:r w:rsidRPr="4DED61E0" w:rsidR="00134417">
              <w:rPr>
                <w:rFonts w:ascii="Times New Roman" w:hAnsi="Times New Roman" w:cs="Times New Roman"/>
                <w:b w:val="1"/>
                <w:bCs w:val="1"/>
                <w:color w:val="auto"/>
                <w:sz w:val="24"/>
                <w:szCs w:val="24"/>
                <w:lang w:val="es-MX"/>
              </w:rPr>
              <w:t>Funcionalidades</w:t>
            </w:r>
            <w:bookmarkEnd w:id="451687963"/>
          </w:p>
        </w:tc>
        <w:tc>
          <w:tcPr>
            <w:tcW w:w="7661" w:type="dxa"/>
            <w:tcBorders>
              <w:top w:val="single" w:color="auto" w:sz="4" w:space="0"/>
              <w:bottom w:val="single" w:color="auto" w:sz="4" w:space="0"/>
            </w:tcBorders>
            <w:tcMar/>
          </w:tcPr>
          <w:p w:rsidRPr="009820DE" w:rsidR="00134417" w:rsidP="00530917" w:rsidRDefault="00134417" w14:paraId="75481EA7" w14:textId="77777777">
            <w:pPr>
              <w:rPr>
                <w:rFonts w:ascii="Times New Roman" w:hAnsi="Times New Roman"/>
                <w:lang w:val="es-MX"/>
              </w:rPr>
            </w:pPr>
          </w:p>
          <w:p w:rsidRPr="00533FD2" w:rsidR="190A0333" w:rsidP="190A0333" w:rsidRDefault="190A0333" w14:paraId="22594EA4" w14:textId="566A6505">
            <w:pPr>
              <w:spacing w:line="240" w:lineRule="exact"/>
              <w:jc w:val="both"/>
              <w:rPr>
                <w:rFonts w:ascii="Times New Roman" w:hAnsi="Times New Roman"/>
                <w:b/>
                <w:sz w:val="24"/>
                <w:szCs w:val="24"/>
                <w:lang w:val="es-MX"/>
              </w:rPr>
            </w:pPr>
            <w:r w:rsidRPr="00533FD2">
              <w:rPr>
                <w:rFonts w:ascii="Times New Roman" w:hAnsi="Times New Roman"/>
                <w:b/>
                <w:sz w:val="24"/>
                <w:szCs w:val="24"/>
                <w:lang w:val="es-MX"/>
              </w:rPr>
              <w:t>Control de usuarios.</w:t>
            </w:r>
          </w:p>
          <w:p w:rsidRPr="00533FD2" w:rsidR="00134417" w:rsidP="000C7CD5" w:rsidRDefault="66FFC610" w14:paraId="2EF87BBE" w14:textId="6C2D2DB4">
            <w:pPr>
              <w:pStyle w:val="ListParagraph"/>
              <w:numPr>
                <w:ilvl w:val="0"/>
                <w:numId w:val="5"/>
              </w:numPr>
              <w:spacing w:before="20" w:after="20" w:line="240" w:lineRule="exact"/>
              <w:rPr>
                <w:rFonts w:asciiTheme="minorHAnsi" w:hAnsiTheme="minorHAnsi" w:eastAsiaTheme="minorEastAsia" w:cstheme="minorBidi"/>
                <w:sz w:val="20"/>
                <w:szCs w:val="20"/>
                <w:lang w:val="es-MX"/>
              </w:rPr>
            </w:pPr>
            <w:r w:rsidRPr="00533FD2">
              <w:rPr>
                <w:b/>
                <w:sz w:val="22"/>
                <w:szCs w:val="22"/>
                <w:lang w:val="es-MX"/>
              </w:rPr>
              <w:t>Funcionalidad 1. Alta de usuarios.</w:t>
            </w:r>
            <w:r w:rsidRPr="00533FD2">
              <w:rPr>
                <w:sz w:val="22"/>
                <w:szCs w:val="22"/>
                <w:lang w:val="es-MX"/>
              </w:rPr>
              <w:t xml:space="preserve"> Consiste en que el usuario mediante un formulario de correo electrónico y contraseña pueda registrarse en la página.</w:t>
            </w:r>
            <w:r w:rsidRPr="00533FD2" w:rsidR="12923CB1">
              <w:rPr>
                <w:sz w:val="22"/>
                <w:szCs w:val="22"/>
                <w:lang w:val="es-MX"/>
              </w:rPr>
              <w:t xml:space="preserve"> </w:t>
            </w:r>
            <w:r w:rsidRPr="0F6C1E86" w:rsidR="66C3B7CB">
              <w:rPr>
                <w:sz w:val="22"/>
                <w:szCs w:val="22"/>
                <w:lang w:val="es-MX"/>
              </w:rPr>
              <w:t>De igual manera se le solicitar</w:t>
            </w:r>
            <w:r w:rsidRPr="0F6C1E86" w:rsidR="00EF7BEB">
              <w:rPr>
                <w:sz w:val="22"/>
                <w:szCs w:val="22"/>
                <w:lang w:val="es-MX"/>
              </w:rPr>
              <w:t>á</w:t>
            </w:r>
            <w:r w:rsidRPr="0F6C1E86" w:rsidR="66C3B7CB">
              <w:rPr>
                <w:sz w:val="22"/>
                <w:szCs w:val="22"/>
                <w:lang w:val="es-MX"/>
              </w:rPr>
              <w:t xml:space="preserve"> </w:t>
            </w:r>
            <w:r w:rsidRPr="0F6C1E86" w:rsidR="4FE6B559">
              <w:rPr>
                <w:sz w:val="22"/>
                <w:szCs w:val="22"/>
                <w:lang w:val="es-MX"/>
              </w:rPr>
              <w:t>su</w:t>
            </w:r>
            <w:r w:rsidRPr="0F6C1E86" w:rsidR="66C3B7CB">
              <w:rPr>
                <w:sz w:val="22"/>
                <w:szCs w:val="22"/>
                <w:lang w:val="es-MX"/>
              </w:rPr>
              <w:t xml:space="preserve"> nombre</w:t>
            </w:r>
            <w:r w:rsidRPr="0F6C1E86" w:rsidR="13F29740">
              <w:rPr>
                <w:sz w:val="22"/>
                <w:szCs w:val="22"/>
                <w:lang w:val="es-MX"/>
              </w:rPr>
              <w:t xml:space="preserve">, edad, peso y altura. </w:t>
            </w:r>
          </w:p>
          <w:p w:rsidRPr="00533FD2" w:rsidR="00134417" w:rsidP="000C7CD5" w:rsidRDefault="59C024C7" w14:paraId="33C2A007" w14:textId="483D1AFB">
            <w:pPr>
              <w:pStyle w:val="ListParagraph"/>
              <w:numPr>
                <w:ilvl w:val="0"/>
                <w:numId w:val="5"/>
              </w:numPr>
              <w:spacing w:before="20" w:after="20" w:line="240" w:lineRule="exact"/>
              <w:rPr>
                <w:rFonts w:asciiTheme="minorHAnsi" w:hAnsiTheme="minorHAnsi" w:eastAsiaTheme="minorEastAsia" w:cstheme="minorBidi"/>
                <w:sz w:val="20"/>
                <w:szCs w:val="20"/>
                <w:lang w:val="es-MX"/>
              </w:rPr>
            </w:pPr>
            <w:r w:rsidRPr="00533FD2">
              <w:rPr>
                <w:b/>
                <w:sz w:val="22"/>
                <w:szCs w:val="22"/>
                <w:lang w:val="es-MX"/>
              </w:rPr>
              <w:t>Funcionalidad 2. Inicio de sesión</w:t>
            </w:r>
            <w:r w:rsidRPr="00533FD2" w:rsidR="004D1F82">
              <w:rPr>
                <w:sz w:val="22"/>
                <w:szCs w:val="22"/>
                <w:lang w:val="es-MX"/>
              </w:rPr>
              <w:t>.</w:t>
            </w:r>
            <w:r w:rsidRPr="00533FD2">
              <w:rPr>
                <w:sz w:val="22"/>
                <w:szCs w:val="22"/>
                <w:lang w:val="es-MX"/>
              </w:rPr>
              <w:t xml:space="preserve"> El usuario puede iniciar su sesión mediante el uso de su correo electrónico y contraseña</w:t>
            </w:r>
            <w:r w:rsidRPr="00533FD2" w:rsidR="190A0333">
              <w:rPr>
                <w:sz w:val="22"/>
                <w:szCs w:val="22"/>
                <w:lang w:val="es-MX"/>
              </w:rPr>
              <w:t xml:space="preserve"> </w:t>
            </w:r>
            <w:r w:rsidRPr="0F6C1E86" w:rsidR="29E32CCD">
              <w:rPr>
                <w:sz w:val="22"/>
                <w:szCs w:val="22"/>
                <w:lang w:val="es-MX"/>
              </w:rPr>
              <w:t xml:space="preserve">desde </w:t>
            </w:r>
            <w:r w:rsidRPr="0F6C1E86" w:rsidR="190A0333">
              <w:rPr>
                <w:sz w:val="22"/>
                <w:szCs w:val="22"/>
                <w:lang w:val="es-MX"/>
              </w:rPr>
              <w:t xml:space="preserve">cualquier página </w:t>
            </w:r>
            <w:r w:rsidRPr="0F6C1E86" w:rsidR="7052D375">
              <w:rPr>
                <w:sz w:val="22"/>
                <w:szCs w:val="22"/>
                <w:lang w:val="es-MX"/>
              </w:rPr>
              <w:t>de</w:t>
            </w:r>
            <w:r w:rsidRPr="0F6C1E86" w:rsidR="29E32CCD">
              <w:rPr>
                <w:sz w:val="22"/>
                <w:szCs w:val="22"/>
                <w:lang w:val="es-MX"/>
              </w:rPr>
              <w:t xml:space="preserve"> la </w:t>
            </w:r>
            <w:r w:rsidRPr="0F6C1E86" w:rsidR="7052D375">
              <w:rPr>
                <w:sz w:val="22"/>
                <w:szCs w:val="22"/>
                <w:lang w:val="es-MX"/>
              </w:rPr>
              <w:t>plataforma</w:t>
            </w:r>
            <w:r w:rsidRPr="00533FD2" w:rsidR="55CADA0F">
              <w:rPr>
                <w:sz w:val="22"/>
                <w:szCs w:val="22"/>
                <w:lang w:val="es-MX"/>
              </w:rPr>
              <w:t>.</w:t>
            </w:r>
          </w:p>
          <w:p w:rsidRPr="004D1F82" w:rsidR="004D1F82" w:rsidP="004D1F82" w:rsidRDefault="004D1F82" w14:paraId="195769A7" w14:textId="77777777">
            <w:pPr>
              <w:spacing w:line="240" w:lineRule="exact"/>
              <w:rPr>
                <w:rFonts w:asciiTheme="minorHAnsi" w:hAnsiTheme="minorHAnsi" w:eastAsiaTheme="minorEastAsia" w:cstheme="minorBidi"/>
                <w:lang w:val="es-MX"/>
              </w:rPr>
            </w:pPr>
          </w:p>
          <w:p w:rsidRPr="00533FD2" w:rsidR="00134417" w:rsidP="190A0333" w:rsidRDefault="190A0333" w14:paraId="4FC48459" w14:textId="0C2F2033">
            <w:pPr>
              <w:spacing w:line="240" w:lineRule="exact"/>
              <w:jc w:val="both"/>
              <w:rPr>
                <w:rFonts w:ascii="Times New Roman" w:hAnsi="Times New Roman"/>
                <w:b/>
                <w:sz w:val="24"/>
                <w:szCs w:val="24"/>
                <w:lang w:val="es-MX"/>
              </w:rPr>
            </w:pPr>
            <w:r w:rsidRPr="00533FD2">
              <w:rPr>
                <w:rFonts w:ascii="Times New Roman" w:hAnsi="Times New Roman"/>
                <w:b/>
                <w:sz w:val="24"/>
                <w:szCs w:val="24"/>
                <w:lang w:val="es-MX"/>
              </w:rPr>
              <w:t>Gestión de información</w:t>
            </w:r>
            <w:r w:rsidR="00DB2B43">
              <w:rPr>
                <w:rFonts w:ascii="Times New Roman" w:hAnsi="Times New Roman"/>
                <w:b/>
                <w:sz w:val="24"/>
                <w:szCs w:val="24"/>
                <w:lang w:val="es-MX"/>
              </w:rPr>
              <w:t>.</w:t>
            </w:r>
          </w:p>
          <w:p w:rsidRPr="009820DE" w:rsidR="00134417" w:rsidP="000C7CD5" w:rsidRDefault="59C024C7" w14:paraId="41CAAE8E" w14:textId="4BD8B216">
            <w:pPr>
              <w:pStyle w:val="ListParagraph"/>
              <w:numPr>
                <w:ilvl w:val="0"/>
                <w:numId w:val="5"/>
              </w:numPr>
              <w:spacing w:before="20" w:after="20" w:line="240" w:lineRule="exact"/>
              <w:rPr>
                <w:sz w:val="22"/>
                <w:szCs w:val="22"/>
                <w:lang w:val="es-MX"/>
              </w:rPr>
            </w:pPr>
            <w:r w:rsidRPr="00533FD2">
              <w:rPr>
                <w:b/>
                <w:sz w:val="22"/>
                <w:szCs w:val="22"/>
                <w:lang w:val="es-MX"/>
              </w:rPr>
              <w:t>Funcionalidad 3. Registro de dieta.</w:t>
            </w:r>
            <w:r w:rsidRPr="00533FD2">
              <w:rPr>
                <w:sz w:val="22"/>
                <w:szCs w:val="22"/>
                <w:lang w:val="es-MX"/>
              </w:rPr>
              <w:t xml:space="preserve"> El usuario podrá subir a la plataforma información sobre su dieta que está realizando.</w:t>
            </w:r>
          </w:p>
          <w:p w:rsidRPr="009820DE" w:rsidR="00134417" w:rsidP="000C7CD5" w:rsidRDefault="59C024C7" w14:paraId="34D9EB99" w14:textId="7B695190">
            <w:pPr>
              <w:pStyle w:val="ListParagraph"/>
              <w:numPr>
                <w:ilvl w:val="0"/>
                <w:numId w:val="5"/>
              </w:numPr>
              <w:spacing w:before="20" w:after="20" w:line="240" w:lineRule="exact"/>
              <w:rPr>
                <w:sz w:val="22"/>
                <w:szCs w:val="22"/>
                <w:lang w:val="es-MX"/>
              </w:rPr>
            </w:pPr>
            <w:r w:rsidRPr="00533FD2">
              <w:rPr>
                <w:b/>
                <w:sz w:val="22"/>
                <w:szCs w:val="22"/>
                <w:lang w:val="es-MX"/>
              </w:rPr>
              <w:t>Funcionalidad 4</w:t>
            </w:r>
            <w:r w:rsidRPr="00533FD2">
              <w:rPr>
                <w:sz w:val="22"/>
                <w:szCs w:val="22"/>
                <w:lang w:val="es-MX"/>
              </w:rPr>
              <w:t xml:space="preserve">. </w:t>
            </w:r>
            <w:r w:rsidRPr="00533FD2">
              <w:rPr>
                <w:b/>
                <w:sz w:val="22"/>
                <w:szCs w:val="22"/>
                <w:lang w:val="es-MX"/>
              </w:rPr>
              <w:t>Seguimiento de niveles de glucosa.</w:t>
            </w:r>
            <w:r w:rsidRPr="00533FD2">
              <w:rPr>
                <w:sz w:val="22"/>
                <w:szCs w:val="22"/>
                <w:lang w:val="es-MX"/>
              </w:rPr>
              <w:t xml:space="preserve"> </w:t>
            </w:r>
            <w:r w:rsidRPr="00533FD2" w:rsidR="190A0333">
              <w:rPr>
                <w:sz w:val="22"/>
                <w:szCs w:val="22"/>
                <w:lang w:val="es-MX"/>
              </w:rPr>
              <w:t>El usuario podrá registra</w:t>
            </w:r>
            <w:r w:rsidRPr="00533FD2" w:rsidR="00654FA0">
              <w:rPr>
                <w:sz w:val="22"/>
                <w:szCs w:val="22"/>
                <w:lang w:val="es-MX"/>
              </w:rPr>
              <w:t>r</w:t>
            </w:r>
            <w:r w:rsidRPr="00533FD2" w:rsidR="190A0333">
              <w:rPr>
                <w:sz w:val="22"/>
                <w:szCs w:val="22"/>
                <w:lang w:val="es-MX"/>
              </w:rPr>
              <w:t xml:space="preserve"> en la plataforma su nivel de glucosa, el usuario medirá de forma externa el nivel y luego subirá dicha información.</w:t>
            </w:r>
          </w:p>
          <w:p w:rsidRPr="009820DE" w:rsidR="00134417" w:rsidP="000C7CD5" w:rsidRDefault="190A0333" w14:paraId="59AE26E6" w14:textId="2082A4F3">
            <w:pPr>
              <w:pStyle w:val="ListParagraph"/>
              <w:numPr>
                <w:ilvl w:val="0"/>
                <w:numId w:val="5"/>
              </w:numPr>
              <w:spacing w:before="20" w:after="20" w:line="240" w:lineRule="exact"/>
              <w:rPr>
                <w:sz w:val="22"/>
                <w:szCs w:val="22"/>
                <w:lang w:val="es-MX"/>
              </w:rPr>
            </w:pPr>
            <w:r w:rsidRPr="00533FD2">
              <w:rPr>
                <w:b/>
                <w:sz w:val="22"/>
                <w:szCs w:val="22"/>
                <w:lang w:val="es-MX"/>
              </w:rPr>
              <w:t>Funcionalidad 5. Generar estadísticas.</w:t>
            </w:r>
            <w:r w:rsidRPr="00533FD2">
              <w:rPr>
                <w:sz w:val="22"/>
                <w:szCs w:val="22"/>
                <w:lang w:val="es-MX"/>
              </w:rPr>
              <w:t xml:space="preserve"> El </w:t>
            </w:r>
            <w:r w:rsidRPr="1B0F2525" w:rsidR="1B0F2525">
              <w:rPr>
                <w:sz w:val="22"/>
                <w:szCs w:val="22"/>
                <w:lang w:val="es-MX"/>
              </w:rPr>
              <w:t xml:space="preserve">usuario </w:t>
            </w:r>
            <w:r w:rsidRPr="0F6C1E86" w:rsidR="0F6C1E86">
              <w:rPr>
                <w:sz w:val="22"/>
                <w:szCs w:val="22"/>
                <w:lang w:val="es-MX"/>
              </w:rPr>
              <w:t>podrá</w:t>
            </w:r>
            <w:r w:rsidRPr="1B0F2525" w:rsidR="1B0F2525">
              <w:rPr>
                <w:sz w:val="22"/>
                <w:szCs w:val="22"/>
                <w:lang w:val="es-MX"/>
              </w:rPr>
              <w:t xml:space="preserve"> seleccionar un tiempo en </w:t>
            </w:r>
            <w:r w:rsidRPr="2B8E868C" w:rsidR="2B8E868C">
              <w:rPr>
                <w:sz w:val="22"/>
                <w:szCs w:val="22"/>
                <w:lang w:val="es-MX"/>
              </w:rPr>
              <w:t>meses para que el sistema procese</w:t>
            </w:r>
            <w:r w:rsidRPr="00533FD2">
              <w:rPr>
                <w:sz w:val="22"/>
                <w:szCs w:val="22"/>
                <w:lang w:val="es-MX"/>
              </w:rPr>
              <w:t xml:space="preserve"> información y generar</w:t>
            </w:r>
            <w:r w:rsidRPr="00533FD2" w:rsidR="005D255B">
              <w:rPr>
                <w:sz w:val="22"/>
                <w:szCs w:val="22"/>
                <w:lang w:val="es-MX"/>
              </w:rPr>
              <w:t>á</w:t>
            </w:r>
            <w:r w:rsidRPr="00533FD2">
              <w:rPr>
                <w:sz w:val="22"/>
                <w:szCs w:val="22"/>
                <w:lang w:val="es-MX"/>
              </w:rPr>
              <w:t xml:space="preserve"> gr</w:t>
            </w:r>
            <w:r w:rsidR="008E31C5">
              <w:rPr>
                <w:sz w:val="22"/>
                <w:szCs w:val="22"/>
                <w:lang w:val="es-MX"/>
              </w:rPr>
              <w:t>á</w:t>
            </w:r>
            <w:r w:rsidRPr="00533FD2">
              <w:rPr>
                <w:sz w:val="22"/>
                <w:szCs w:val="22"/>
                <w:lang w:val="es-MX"/>
              </w:rPr>
              <w:t>ficas de dicha información</w:t>
            </w:r>
            <w:r w:rsidR="008E31C5">
              <w:rPr>
                <w:sz w:val="22"/>
                <w:szCs w:val="22"/>
                <w:lang w:val="es-MX"/>
              </w:rPr>
              <w:t xml:space="preserve"> acerca del promedio del nivel de glucosa</w:t>
            </w:r>
            <w:r w:rsidRPr="00533FD2">
              <w:rPr>
                <w:sz w:val="22"/>
                <w:szCs w:val="22"/>
                <w:lang w:val="es-MX"/>
              </w:rPr>
              <w:t>.</w:t>
            </w:r>
          </w:p>
          <w:p w:rsidRPr="00533FD2" w:rsidR="00134417" w:rsidP="000C7CD5" w:rsidRDefault="190A0333" w14:paraId="31FEC326" w14:textId="6BFBEED8">
            <w:pPr>
              <w:pStyle w:val="ListParagraph"/>
              <w:numPr>
                <w:ilvl w:val="0"/>
                <w:numId w:val="5"/>
              </w:numPr>
              <w:spacing w:before="20" w:after="20" w:line="240" w:lineRule="exact"/>
              <w:rPr>
                <w:rFonts w:asciiTheme="minorHAnsi" w:hAnsiTheme="minorHAnsi" w:eastAsiaTheme="minorEastAsia" w:cstheme="minorBidi"/>
                <w:lang w:val="es-MX"/>
              </w:rPr>
            </w:pPr>
            <w:r w:rsidRPr="00533FD2">
              <w:rPr>
                <w:b/>
                <w:sz w:val="22"/>
                <w:szCs w:val="22"/>
                <w:lang w:val="es-MX"/>
              </w:rPr>
              <w:t>Funcionalidad 6. Imprimir información.</w:t>
            </w:r>
            <w:r w:rsidRPr="00533FD2">
              <w:rPr>
                <w:sz w:val="22"/>
                <w:szCs w:val="22"/>
                <w:lang w:val="es-MX"/>
              </w:rPr>
              <w:t xml:space="preserve"> El usuario tendrá la opción de </w:t>
            </w:r>
            <w:r w:rsidRPr="00533FD2" w:rsidR="1E99EE61">
              <w:rPr>
                <w:sz w:val="22"/>
                <w:szCs w:val="22"/>
                <w:lang w:val="es-MX"/>
              </w:rPr>
              <w:t>seleccionar y filtrar</w:t>
            </w:r>
            <w:r w:rsidRPr="00533FD2">
              <w:rPr>
                <w:sz w:val="22"/>
                <w:szCs w:val="22"/>
                <w:lang w:val="es-MX"/>
              </w:rPr>
              <w:t xml:space="preserve"> información </w:t>
            </w:r>
            <w:r w:rsidRPr="00533FD2" w:rsidR="1E99EE61">
              <w:rPr>
                <w:sz w:val="22"/>
                <w:szCs w:val="22"/>
                <w:lang w:val="es-MX"/>
              </w:rPr>
              <w:t>a imprimir</w:t>
            </w:r>
            <w:r w:rsidRPr="38D81FA7" w:rsidR="38D81FA7">
              <w:rPr>
                <w:sz w:val="22"/>
                <w:szCs w:val="22"/>
                <w:lang w:val="es-MX"/>
              </w:rPr>
              <w:t>.</w:t>
            </w:r>
          </w:p>
          <w:p w:rsidRPr="00BF0598" w:rsidR="001C1A41" w:rsidP="00BF0598" w:rsidRDefault="389C5102" w14:paraId="75481EB3" w14:textId="721CC046">
            <w:pPr>
              <w:pStyle w:val="ListParagraph"/>
              <w:numPr>
                <w:ilvl w:val="0"/>
                <w:numId w:val="5"/>
              </w:numPr>
              <w:spacing w:before="20" w:after="20" w:line="240" w:lineRule="exact"/>
              <w:rPr>
                <w:lang w:val="es-MX"/>
              </w:rPr>
            </w:pPr>
            <w:r w:rsidRPr="00533FD2">
              <w:rPr>
                <w:b/>
                <w:sz w:val="22"/>
                <w:szCs w:val="22"/>
                <w:lang w:val="es-MX"/>
              </w:rPr>
              <w:t>Funcionalidad 7.</w:t>
            </w:r>
            <w:r w:rsidRPr="00533FD2" w:rsidR="6D410CF8">
              <w:rPr>
                <w:b/>
                <w:sz w:val="22"/>
                <w:szCs w:val="22"/>
                <w:lang w:val="es-MX"/>
              </w:rPr>
              <w:t xml:space="preserve"> Recomendaciones.</w:t>
            </w:r>
            <w:r w:rsidRPr="00533FD2" w:rsidR="6D410CF8">
              <w:rPr>
                <w:sz w:val="22"/>
                <w:szCs w:val="22"/>
                <w:lang w:val="es-MX"/>
              </w:rPr>
              <w:t xml:space="preserve"> </w:t>
            </w:r>
            <w:r w:rsidRPr="5116B630" w:rsidR="5116B630">
              <w:rPr>
                <w:sz w:val="22"/>
                <w:szCs w:val="22"/>
                <w:lang w:val="es-MX"/>
              </w:rPr>
              <w:t>Sección donde se tendrán recomendaciones según el perfil de la persona</w:t>
            </w:r>
            <w:r w:rsidR="008E31C5">
              <w:rPr>
                <w:sz w:val="22"/>
                <w:szCs w:val="22"/>
                <w:lang w:val="es-MX"/>
              </w:rPr>
              <w:t xml:space="preserve"> </w:t>
            </w:r>
            <w:proofErr w:type="gramStart"/>
            <w:r w:rsidR="008E31C5">
              <w:rPr>
                <w:sz w:val="22"/>
                <w:szCs w:val="22"/>
                <w:lang w:val="es-MX"/>
              </w:rPr>
              <w:t>en relación a</w:t>
            </w:r>
            <w:proofErr w:type="gramEnd"/>
            <w:r w:rsidR="008E31C5">
              <w:rPr>
                <w:sz w:val="22"/>
                <w:szCs w:val="22"/>
                <w:lang w:val="es-MX"/>
              </w:rPr>
              <w:t xml:space="preserve"> cuidados para el nivel de glucosa y consejos</w:t>
            </w:r>
            <w:r w:rsidRPr="5116B630" w:rsidR="5116B630">
              <w:rPr>
                <w:sz w:val="22"/>
                <w:szCs w:val="22"/>
                <w:lang w:val="es-MX"/>
              </w:rPr>
              <w:t>.</w:t>
            </w:r>
          </w:p>
        </w:tc>
      </w:tr>
      <w:tr w:rsidRPr="00F47F39" w:rsidR="000A1BB5" w:rsidTr="4DED61E0" w14:paraId="636A9F5B" w14:textId="77777777">
        <w:trPr>
          <w:trHeight w:val="970"/>
        </w:trPr>
        <w:tc>
          <w:tcPr>
            <w:tcW w:w="1915" w:type="dxa"/>
            <w:tcMar/>
          </w:tcPr>
          <w:p w:rsidRPr="0047207A" w:rsidR="000A1BB5" w:rsidP="0047207A" w:rsidRDefault="000A1BB5" w14:paraId="1582EB4B" w14:textId="7B9D2BDF" w14:noSpellErr="1">
            <w:pPr>
              <w:pStyle w:val="Heading2"/>
              <w:outlineLvl w:val="1"/>
              <w:rPr>
                <w:rFonts w:ascii="Times New Roman" w:hAnsi="Times New Roman" w:cs="Times New Roman"/>
                <w:b w:val="1"/>
                <w:bCs w:val="1"/>
                <w:lang w:val="es-MX"/>
              </w:rPr>
            </w:pPr>
            <w:bookmarkStart w:name="_Toc2021484320" w:id="1839618590"/>
            <w:r w:rsidRPr="4DED61E0" w:rsidR="000A1BB5">
              <w:rPr>
                <w:rFonts w:ascii="Times New Roman" w:hAnsi="Times New Roman" w:cs="Times New Roman"/>
                <w:b w:val="1"/>
                <w:bCs w:val="1"/>
                <w:color w:val="auto"/>
                <w:sz w:val="24"/>
                <w:szCs w:val="24"/>
                <w:lang w:val="es-MX"/>
              </w:rPr>
              <w:t>Plan de Investigación</w:t>
            </w:r>
            <w:bookmarkEnd w:id="1839618590"/>
          </w:p>
        </w:tc>
        <w:tc>
          <w:tcPr>
            <w:tcW w:w="7661" w:type="dxa"/>
            <w:tcBorders>
              <w:top w:val="single" w:color="auto" w:sz="4" w:space="0"/>
              <w:bottom w:val="single" w:color="auto" w:sz="4" w:space="0"/>
            </w:tcBorders>
            <w:tcMar/>
          </w:tcPr>
          <w:p w:rsidR="00BF0598" w:rsidP="00B779F5" w:rsidRDefault="00BF0598" w14:paraId="0E1FE6F4" w14:textId="77777777">
            <w:pPr>
              <w:jc w:val="both"/>
              <w:rPr>
                <w:rFonts w:ascii="Times New Roman" w:hAnsi="Times New Roman"/>
                <w:lang w:val="es-MX"/>
              </w:rPr>
            </w:pPr>
          </w:p>
          <w:p w:rsidRPr="00533FD2" w:rsidR="00B779F5" w:rsidP="00B779F5" w:rsidRDefault="00B779F5" w14:paraId="080A99AE" w14:textId="3ACE0EF0">
            <w:pPr>
              <w:jc w:val="both"/>
              <w:rPr>
                <w:rFonts w:ascii="Times New Roman" w:hAnsi="Times New Roman"/>
                <w:lang w:val="es-MX"/>
              </w:rPr>
            </w:pPr>
            <w:r w:rsidRPr="00533FD2">
              <w:rPr>
                <w:rFonts w:ascii="Times New Roman" w:hAnsi="Times New Roman"/>
                <w:lang w:val="es-MX"/>
              </w:rPr>
              <w:t>En la presente sección se enlistarán los métodos a usar para la recolecta de información necesaria con el fin de analizarla y a través de lo obtenido, llevar a cabo la recolección de requerimientos.</w:t>
            </w:r>
          </w:p>
          <w:p w:rsidRPr="00533FD2" w:rsidR="00B779F5" w:rsidP="00B779F5" w:rsidRDefault="00B779F5" w14:paraId="19B6667B" w14:textId="77777777">
            <w:pPr>
              <w:jc w:val="both"/>
              <w:rPr>
                <w:rFonts w:ascii="Times New Roman" w:hAnsi="Times New Roman"/>
                <w:lang w:val="es-MX"/>
              </w:rPr>
            </w:pPr>
          </w:p>
          <w:p w:rsidRPr="00533FD2" w:rsidR="00B779F5" w:rsidP="00B779F5" w:rsidRDefault="00B779F5" w14:paraId="05862DFE" w14:textId="2751848C">
            <w:pPr>
              <w:jc w:val="both"/>
              <w:rPr>
                <w:rFonts w:ascii="Times New Roman" w:hAnsi="Times New Roman"/>
                <w:b/>
                <w:sz w:val="24"/>
                <w:szCs w:val="24"/>
                <w:lang w:val="es-MX"/>
              </w:rPr>
            </w:pPr>
            <w:r w:rsidRPr="00533FD2">
              <w:rPr>
                <w:rFonts w:ascii="Times New Roman" w:hAnsi="Times New Roman"/>
                <w:b/>
                <w:sz w:val="24"/>
                <w:szCs w:val="24"/>
                <w:lang w:val="es-MX"/>
              </w:rPr>
              <w:t xml:space="preserve">Entrevistas con expertos </w:t>
            </w:r>
          </w:p>
          <w:p w:rsidRPr="00533FD2" w:rsidR="00B779F5" w:rsidP="00B779F5" w:rsidRDefault="00B779F5" w14:paraId="079F0A52" w14:textId="77777777">
            <w:pPr>
              <w:jc w:val="both"/>
              <w:rPr>
                <w:rFonts w:ascii="Times New Roman" w:hAnsi="Times New Roman"/>
                <w:lang w:val="es-MX"/>
              </w:rPr>
            </w:pPr>
          </w:p>
          <w:p w:rsidRPr="00533FD2" w:rsidR="00B779F5" w:rsidP="00B779F5" w:rsidRDefault="00B779F5" w14:paraId="7B5BA33C" w14:textId="7EA18817">
            <w:pPr>
              <w:jc w:val="both"/>
              <w:rPr>
                <w:rFonts w:ascii="Times New Roman" w:hAnsi="Times New Roman"/>
                <w:lang w:val="es-MX"/>
              </w:rPr>
            </w:pPr>
            <w:r w:rsidRPr="00533FD2">
              <w:rPr>
                <w:rFonts w:ascii="Times New Roman" w:hAnsi="Times New Roman"/>
                <w:lang w:val="es-MX"/>
              </w:rPr>
              <w:t>Dicho método, tal y como su nombre indica, consiste en entrevistar a personas especializadas en el tema cuya implementación será de gran ayuda para adquirir información más clara y concisa acerca de la diabetes y el alcance al que se quiere llegar, así como las necesidades que se debería abordar para la aplicación web a desarrollar, sin mencionar que la información obtenida vendrá de una fuente no sólo profesional y experta, también de confianza.</w:t>
            </w:r>
          </w:p>
          <w:p w:rsidRPr="00533FD2" w:rsidR="00B779F5" w:rsidP="00B779F5" w:rsidRDefault="00B779F5" w14:paraId="05921E86" w14:textId="77777777">
            <w:pPr>
              <w:jc w:val="both"/>
              <w:rPr>
                <w:rFonts w:ascii="Times New Roman" w:hAnsi="Times New Roman"/>
                <w:lang w:val="es-MX"/>
              </w:rPr>
            </w:pPr>
          </w:p>
          <w:p w:rsidRPr="00533FD2" w:rsidR="00B779F5" w:rsidP="00B779F5" w:rsidRDefault="00B779F5" w14:paraId="51A9B98B" w14:textId="77777777">
            <w:pPr>
              <w:jc w:val="both"/>
              <w:rPr>
                <w:rFonts w:ascii="Times New Roman" w:hAnsi="Times New Roman"/>
                <w:lang w:val="es-MX"/>
              </w:rPr>
            </w:pPr>
            <w:r w:rsidRPr="00533FD2">
              <w:rPr>
                <w:rFonts w:ascii="Times New Roman" w:hAnsi="Times New Roman"/>
                <w:lang w:val="es-MX"/>
              </w:rPr>
              <w:t xml:space="preserve">Las preguntas serán breves y claras, evitando el sesgo o posiciones personales, a través del tipo de entrevista </w:t>
            </w:r>
            <w:r w:rsidRPr="00533FD2">
              <w:rPr>
                <w:rFonts w:ascii="Times New Roman" w:hAnsi="Times New Roman"/>
                <w:i/>
                <w:lang w:val="es-MX"/>
              </w:rPr>
              <w:t>desestructurada</w:t>
            </w:r>
            <w:r w:rsidRPr="00533FD2">
              <w:rPr>
                <w:rFonts w:ascii="Times New Roman" w:hAnsi="Times New Roman"/>
                <w:lang w:val="es-MX"/>
              </w:rPr>
              <w:t>, es decir, contará con preguntas abiertas con el objetivo de obtener información cualitativa con la opinión de los expertos como fundamento.</w:t>
            </w:r>
          </w:p>
          <w:p w:rsidRPr="00533FD2" w:rsidR="00B779F5" w:rsidP="00B779F5" w:rsidRDefault="00B779F5" w14:paraId="773FF28B" w14:textId="77777777">
            <w:pPr>
              <w:jc w:val="both"/>
              <w:rPr>
                <w:rFonts w:ascii="Times New Roman" w:hAnsi="Times New Roman"/>
                <w:lang w:val="es-MX"/>
              </w:rPr>
            </w:pPr>
          </w:p>
          <w:p w:rsidRPr="00533FD2" w:rsidR="00B779F5" w:rsidP="00B779F5" w:rsidRDefault="00B779F5" w14:paraId="6B48B1A9" w14:textId="77777777">
            <w:pPr>
              <w:jc w:val="both"/>
              <w:rPr>
                <w:rFonts w:ascii="Times New Roman" w:hAnsi="Times New Roman"/>
                <w:b/>
                <w:sz w:val="24"/>
                <w:szCs w:val="24"/>
                <w:lang w:val="es-MX"/>
              </w:rPr>
            </w:pPr>
            <w:r w:rsidRPr="00533FD2">
              <w:rPr>
                <w:rFonts w:ascii="Times New Roman" w:hAnsi="Times New Roman"/>
                <w:b/>
                <w:sz w:val="24"/>
                <w:szCs w:val="24"/>
                <w:lang w:val="es-MX"/>
              </w:rPr>
              <w:t>Investigación</w:t>
            </w:r>
          </w:p>
          <w:p w:rsidRPr="00533FD2" w:rsidR="00B779F5" w:rsidP="00B779F5" w:rsidRDefault="00B779F5" w14:paraId="5ED48146" w14:textId="77777777">
            <w:pPr>
              <w:jc w:val="both"/>
              <w:rPr>
                <w:rFonts w:ascii="Times New Roman" w:hAnsi="Times New Roman"/>
                <w:lang w:val="es-MX"/>
              </w:rPr>
            </w:pPr>
          </w:p>
          <w:p w:rsidRPr="00533FD2" w:rsidR="00B779F5" w:rsidP="00B779F5" w:rsidRDefault="00554CEA" w14:paraId="19705564" w14:textId="5CAE37B9">
            <w:pPr>
              <w:jc w:val="both"/>
              <w:rPr>
                <w:rFonts w:ascii="Times New Roman" w:hAnsi="Times New Roman"/>
                <w:lang w:val="es-MX"/>
              </w:rPr>
            </w:pPr>
            <w:r>
              <w:rPr>
                <w:rFonts w:ascii="Times New Roman" w:hAnsi="Times New Roman"/>
                <w:lang w:val="es-MX"/>
              </w:rPr>
              <w:t>E</w:t>
            </w:r>
            <w:r w:rsidRPr="00533FD2" w:rsidR="00B779F5">
              <w:rPr>
                <w:rFonts w:ascii="Times New Roman" w:hAnsi="Times New Roman"/>
                <w:lang w:val="es-MX"/>
              </w:rPr>
              <w:t xml:space="preserve">l hecho de investigar por cuenta propia e indagar a través de fuentes o páginas oficiales y confiables es un proceso fundamental para la obtención de información verídica a tomar en cuenta para el desarrollo de la aplicación web de </w:t>
            </w:r>
            <w:proofErr w:type="spellStart"/>
            <w:r w:rsidRPr="00533FD2" w:rsidR="00B779F5">
              <w:rPr>
                <w:rFonts w:ascii="Times New Roman" w:hAnsi="Times New Roman"/>
                <w:lang w:val="es-MX"/>
              </w:rPr>
              <w:t>DiabCtlr</w:t>
            </w:r>
            <w:proofErr w:type="spellEnd"/>
            <w:r w:rsidRPr="00533FD2" w:rsidR="00B779F5">
              <w:rPr>
                <w:rFonts w:ascii="Times New Roman" w:hAnsi="Times New Roman"/>
                <w:lang w:val="es-MX"/>
              </w:rPr>
              <w:t>, desde la importancia del cuidado de la diabetes, las recomendaciones a tomar en cuenta, el seguimiento necesario para tener un mejor control sobre dicha enfermedad crónica, y todo lo relacionado a ello.</w:t>
            </w:r>
          </w:p>
          <w:p w:rsidRPr="00533FD2" w:rsidR="00B779F5" w:rsidP="00B779F5" w:rsidRDefault="00B779F5" w14:paraId="05889395" w14:textId="77777777">
            <w:pPr>
              <w:jc w:val="both"/>
              <w:rPr>
                <w:rFonts w:ascii="Times New Roman" w:hAnsi="Times New Roman"/>
                <w:lang w:val="es-MX"/>
              </w:rPr>
            </w:pPr>
          </w:p>
          <w:p w:rsidRPr="00533FD2" w:rsidR="00B779F5" w:rsidP="00B779F5" w:rsidRDefault="00B779F5" w14:paraId="63925BB9" w14:textId="77777777">
            <w:pPr>
              <w:jc w:val="both"/>
              <w:rPr>
                <w:rFonts w:ascii="Times New Roman" w:hAnsi="Times New Roman"/>
                <w:lang w:val="es-MX"/>
              </w:rPr>
            </w:pPr>
            <w:r w:rsidRPr="00533FD2">
              <w:rPr>
                <w:rFonts w:ascii="Times New Roman" w:hAnsi="Times New Roman"/>
                <w:lang w:val="es-MX"/>
              </w:rPr>
              <w:t>La principal fuente de información para la investigación a llevar a cabo es de la INEGI, principalmente por las estadísticas y datos registrados de dicho órgano institucional; a pesar de ello, la investigación no se limitará al INEGI y se realizará a través de diversas fuentes oficiales y confiables.</w:t>
            </w:r>
          </w:p>
          <w:p w:rsidRPr="00533FD2" w:rsidR="00B779F5" w:rsidP="00B779F5" w:rsidRDefault="00B779F5" w14:paraId="00D5A293" w14:textId="77777777">
            <w:pPr>
              <w:jc w:val="both"/>
              <w:rPr>
                <w:rFonts w:ascii="Times New Roman" w:hAnsi="Times New Roman"/>
                <w:lang w:val="es-MX"/>
              </w:rPr>
            </w:pPr>
          </w:p>
          <w:p w:rsidRPr="00533FD2" w:rsidR="00B779F5" w:rsidP="00B779F5" w:rsidRDefault="00B779F5" w14:paraId="1ECA9721" w14:textId="77777777">
            <w:pPr>
              <w:jc w:val="both"/>
              <w:rPr>
                <w:rFonts w:ascii="Times New Roman" w:hAnsi="Times New Roman"/>
                <w:lang w:val="es-MX"/>
              </w:rPr>
            </w:pPr>
            <w:r w:rsidRPr="00533FD2">
              <w:rPr>
                <w:rFonts w:ascii="Times New Roman" w:hAnsi="Times New Roman"/>
                <w:lang w:val="es-MX"/>
              </w:rPr>
              <w:t>Aunado a ello, también se contará con la información respaldada por expertos obtenida a través de las entrevistas previamente mencionadas, al ser que en el presente caso se contará con información exacta y precisa, mientras que en el caso de las entrevistas se sabrá las opiniones de los expertos y recomendaciones de estos.</w:t>
            </w:r>
          </w:p>
          <w:p w:rsidRPr="00533FD2" w:rsidR="00B779F5" w:rsidP="00B779F5" w:rsidRDefault="00B779F5" w14:paraId="5D148988" w14:textId="77777777">
            <w:pPr>
              <w:jc w:val="both"/>
              <w:rPr>
                <w:rFonts w:ascii="Times New Roman" w:hAnsi="Times New Roman"/>
                <w:lang w:val="es-MX"/>
              </w:rPr>
            </w:pPr>
          </w:p>
          <w:p w:rsidRPr="00533FD2" w:rsidR="00B779F5" w:rsidP="00B779F5" w:rsidRDefault="00B779F5" w14:paraId="77ED02C1" w14:textId="77777777">
            <w:pPr>
              <w:jc w:val="both"/>
              <w:rPr>
                <w:rFonts w:ascii="Times New Roman" w:hAnsi="Times New Roman"/>
                <w:b/>
                <w:sz w:val="24"/>
                <w:szCs w:val="24"/>
                <w:lang w:val="es-MX"/>
              </w:rPr>
            </w:pPr>
            <w:r w:rsidRPr="00533FD2">
              <w:rPr>
                <w:rFonts w:ascii="Times New Roman" w:hAnsi="Times New Roman"/>
                <w:b/>
                <w:sz w:val="24"/>
                <w:szCs w:val="24"/>
                <w:lang w:val="es-MX"/>
              </w:rPr>
              <w:t>Encuestas</w:t>
            </w:r>
          </w:p>
          <w:p w:rsidRPr="00533FD2" w:rsidR="00B779F5" w:rsidP="00B779F5" w:rsidRDefault="00B779F5" w14:paraId="5A8F8E43" w14:textId="77777777">
            <w:pPr>
              <w:jc w:val="both"/>
              <w:rPr>
                <w:rFonts w:ascii="Times New Roman" w:hAnsi="Times New Roman"/>
                <w:b/>
                <w:lang w:val="es-MX"/>
              </w:rPr>
            </w:pPr>
          </w:p>
          <w:p w:rsidRPr="00533FD2" w:rsidR="00B779F5" w:rsidP="00B779F5" w:rsidRDefault="00B779F5" w14:paraId="50518CC3" w14:textId="77777777">
            <w:pPr>
              <w:jc w:val="both"/>
              <w:rPr>
                <w:rFonts w:ascii="Times New Roman" w:hAnsi="Times New Roman"/>
                <w:lang w:val="es-MX"/>
              </w:rPr>
            </w:pPr>
            <w:r w:rsidRPr="00533FD2">
              <w:rPr>
                <w:rFonts w:ascii="Times New Roman" w:hAnsi="Times New Roman"/>
                <w:lang w:val="es-MX"/>
              </w:rPr>
              <w:t xml:space="preserve">Finalmente, para empatizar con el público objetivo al que se quiere que salga beneficiado con la aplicación web </w:t>
            </w:r>
            <w:proofErr w:type="spellStart"/>
            <w:r w:rsidRPr="00533FD2">
              <w:rPr>
                <w:rFonts w:ascii="Times New Roman" w:hAnsi="Times New Roman"/>
                <w:lang w:val="es-MX"/>
              </w:rPr>
              <w:t>DiabCtlr</w:t>
            </w:r>
            <w:proofErr w:type="spellEnd"/>
            <w:r w:rsidRPr="00533FD2">
              <w:rPr>
                <w:rFonts w:ascii="Times New Roman" w:hAnsi="Times New Roman"/>
                <w:lang w:val="es-MX"/>
              </w:rPr>
              <w:t>, es pieza clave centrarse en los usuarios, con el fin de identificar los deseos y necesidades que tienen y a partir de ello, tener una idea más clara de lo que realmente necesitan.</w:t>
            </w:r>
          </w:p>
          <w:p w:rsidRPr="00533FD2" w:rsidR="000A1BB5" w:rsidP="00530917" w:rsidRDefault="000A1BB5" w14:paraId="5A896167" w14:textId="77777777">
            <w:pPr>
              <w:rPr>
                <w:rFonts w:ascii="Times New Roman" w:hAnsi="Times New Roman"/>
                <w:lang w:val="es-MX"/>
              </w:rPr>
            </w:pPr>
          </w:p>
        </w:tc>
      </w:tr>
      <w:tr w:rsidRPr="00F47F39" w:rsidR="008814FE" w:rsidTr="4DED61E0" w14:paraId="7BA3E9EA" w14:textId="77777777">
        <w:trPr>
          <w:trHeight w:val="970"/>
        </w:trPr>
        <w:tc>
          <w:tcPr>
            <w:tcW w:w="1915" w:type="dxa"/>
            <w:tcMar/>
          </w:tcPr>
          <w:p w:rsidRPr="0047207A" w:rsidR="008814FE" w:rsidP="0047207A" w:rsidRDefault="008814FE" w14:paraId="23C9BC26" w14:textId="3D6A2B55" w14:noSpellErr="1">
            <w:pPr>
              <w:pStyle w:val="Heading2"/>
              <w:outlineLvl w:val="1"/>
              <w:rPr>
                <w:rFonts w:ascii="Times New Roman" w:hAnsi="Times New Roman" w:cs="Times New Roman"/>
                <w:b w:val="1"/>
                <w:bCs w:val="1"/>
                <w:lang w:val="es-MX"/>
              </w:rPr>
            </w:pPr>
            <w:bookmarkStart w:name="_Toc1065663829" w:id="1358298118"/>
            <w:r w:rsidRPr="4DED61E0" w:rsidR="008814FE">
              <w:rPr>
                <w:rFonts w:ascii="Times New Roman" w:hAnsi="Times New Roman" w:cs="Times New Roman"/>
                <w:b w:val="1"/>
                <w:bCs w:val="1"/>
                <w:color w:val="auto"/>
                <w:sz w:val="24"/>
                <w:szCs w:val="24"/>
                <w:lang w:val="es-MX"/>
              </w:rPr>
              <w:t>Requerimientos de la aplicación</w:t>
            </w:r>
            <w:bookmarkEnd w:id="1358298118"/>
          </w:p>
        </w:tc>
        <w:tc>
          <w:tcPr>
            <w:tcW w:w="7661" w:type="dxa"/>
            <w:tcBorders>
              <w:top w:val="single" w:color="auto" w:sz="4" w:space="0"/>
              <w:bottom w:val="single" w:color="auto" w:sz="4" w:space="0"/>
            </w:tcBorders>
            <w:tcMar/>
          </w:tcPr>
          <w:p w:rsidRPr="00533FD2" w:rsidR="000B1830" w:rsidP="00530917" w:rsidRDefault="000B1830" w14:paraId="533261D6" w14:textId="77777777">
            <w:pPr>
              <w:rPr>
                <w:rFonts w:ascii="Times New Roman" w:hAnsi="Times New Roman"/>
                <w:lang w:val="es-MX"/>
              </w:rPr>
            </w:pPr>
          </w:p>
          <w:p w:rsidRPr="00072E43" w:rsidR="00746F05" w:rsidP="00850333" w:rsidRDefault="00072E43" w14:paraId="6DE03DF5" w14:textId="0C6D8F36">
            <w:pPr>
              <w:jc w:val="both"/>
              <w:rPr>
                <w:rFonts w:ascii="Times New Roman" w:hAnsi="Times New Roman"/>
                <w:b/>
                <w:bCs/>
                <w:sz w:val="24"/>
                <w:szCs w:val="24"/>
                <w:lang w:val="es-MX"/>
              </w:rPr>
            </w:pPr>
            <w:r w:rsidRPr="00072E43">
              <w:rPr>
                <w:rFonts w:ascii="Times New Roman" w:hAnsi="Times New Roman"/>
                <w:b/>
                <w:bCs/>
                <w:sz w:val="24"/>
                <w:szCs w:val="24"/>
                <w:lang w:val="es-MX"/>
              </w:rPr>
              <w:t>Entrevista a médicos</w:t>
            </w:r>
          </w:p>
          <w:p w:rsidR="00072E43" w:rsidP="00850333" w:rsidRDefault="00072E43" w14:paraId="5CA078AB" w14:textId="77777777">
            <w:pPr>
              <w:jc w:val="both"/>
              <w:rPr>
                <w:rFonts w:ascii="Times New Roman" w:hAnsi="Times New Roman"/>
                <w:b/>
                <w:bCs/>
                <w:lang w:val="es-MX"/>
              </w:rPr>
            </w:pPr>
          </w:p>
          <w:p w:rsidR="00072E43" w:rsidP="00850333" w:rsidRDefault="00072E43" w14:paraId="67EEA517" w14:textId="32B7A951">
            <w:pPr>
              <w:jc w:val="both"/>
              <w:rPr>
                <w:rFonts w:ascii="Times New Roman" w:hAnsi="Times New Roman"/>
                <w:lang w:val="es-MX"/>
              </w:rPr>
            </w:pPr>
            <w:r>
              <w:rPr>
                <w:rFonts w:ascii="Times New Roman" w:hAnsi="Times New Roman"/>
                <w:lang w:val="es-MX"/>
              </w:rPr>
              <w:t xml:space="preserve">Para tener un mejor panorama con respecto al tema de la diabetes </w:t>
            </w:r>
            <w:r w:rsidR="00F168B4">
              <w:rPr>
                <w:rFonts w:ascii="Times New Roman" w:hAnsi="Times New Roman"/>
                <w:lang w:val="es-MX"/>
              </w:rPr>
              <w:t>y tener en cuenta</w:t>
            </w:r>
            <w:r w:rsidR="005E6FB1">
              <w:rPr>
                <w:rFonts w:ascii="Times New Roman" w:hAnsi="Times New Roman"/>
                <w:lang w:val="es-MX"/>
              </w:rPr>
              <w:t xml:space="preserve"> las </w:t>
            </w:r>
            <w:r w:rsidR="00F168B4">
              <w:rPr>
                <w:rFonts w:ascii="Times New Roman" w:hAnsi="Times New Roman"/>
                <w:lang w:val="es-MX"/>
              </w:rPr>
              <w:t xml:space="preserve">distintas </w:t>
            </w:r>
            <w:r w:rsidR="005E6FB1">
              <w:rPr>
                <w:rFonts w:ascii="Times New Roman" w:hAnsi="Times New Roman"/>
                <w:lang w:val="es-MX"/>
              </w:rPr>
              <w:t xml:space="preserve">precauciones, consideraciones y recomendaciones a </w:t>
            </w:r>
            <w:r w:rsidR="00F168B4">
              <w:rPr>
                <w:rFonts w:ascii="Times New Roman" w:hAnsi="Times New Roman"/>
                <w:lang w:val="es-MX"/>
              </w:rPr>
              <w:t>considerar</w:t>
            </w:r>
            <w:r w:rsidR="005E6FB1">
              <w:rPr>
                <w:rFonts w:ascii="Times New Roman" w:hAnsi="Times New Roman"/>
                <w:lang w:val="es-MX"/>
              </w:rPr>
              <w:t xml:space="preserve">, se decidió entrevistar </w:t>
            </w:r>
            <w:r w:rsidR="004F073F">
              <w:rPr>
                <w:rFonts w:ascii="Times New Roman" w:hAnsi="Times New Roman"/>
                <w:lang w:val="es-MX"/>
              </w:rPr>
              <w:t xml:space="preserve">a médicos, </w:t>
            </w:r>
            <w:r w:rsidR="00F063C6">
              <w:rPr>
                <w:rFonts w:ascii="Times New Roman" w:hAnsi="Times New Roman"/>
                <w:lang w:val="es-MX"/>
              </w:rPr>
              <w:t xml:space="preserve">gente con </w:t>
            </w:r>
            <w:r w:rsidR="005C0834">
              <w:rPr>
                <w:rFonts w:ascii="Times New Roman" w:hAnsi="Times New Roman"/>
                <w:lang w:val="es-MX"/>
              </w:rPr>
              <w:t xml:space="preserve">conocimiento en el </w:t>
            </w:r>
            <w:r w:rsidR="004A143C">
              <w:rPr>
                <w:rFonts w:ascii="Times New Roman" w:hAnsi="Times New Roman"/>
                <w:lang w:val="es-MX"/>
              </w:rPr>
              <w:t>tema a analizar</w:t>
            </w:r>
            <w:r w:rsidR="002F7F22">
              <w:rPr>
                <w:rFonts w:ascii="Times New Roman" w:hAnsi="Times New Roman"/>
                <w:lang w:val="es-MX"/>
              </w:rPr>
              <w:t xml:space="preserve"> </w:t>
            </w:r>
            <w:r w:rsidR="002D115C">
              <w:rPr>
                <w:rFonts w:ascii="Times New Roman" w:hAnsi="Times New Roman"/>
                <w:lang w:val="es-MX"/>
              </w:rPr>
              <w:t xml:space="preserve">cuya información será vital </w:t>
            </w:r>
            <w:r w:rsidR="00181DFD">
              <w:rPr>
                <w:rFonts w:ascii="Times New Roman" w:hAnsi="Times New Roman"/>
                <w:lang w:val="es-MX"/>
              </w:rPr>
              <w:t xml:space="preserve">para no sólo la creación y obtención de requerimientos, asimismo, la información </w:t>
            </w:r>
            <w:r w:rsidR="00215A09">
              <w:rPr>
                <w:rFonts w:ascii="Times New Roman" w:hAnsi="Times New Roman"/>
                <w:lang w:val="es-MX"/>
              </w:rPr>
              <w:t>y necesidades a implementar en la página web.</w:t>
            </w:r>
          </w:p>
          <w:p w:rsidR="00215A09" w:rsidP="00850333" w:rsidRDefault="00215A09" w14:paraId="25EBC7D5" w14:textId="77777777">
            <w:pPr>
              <w:jc w:val="both"/>
              <w:rPr>
                <w:rFonts w:ascii="Times New Roman" w:hAnsi="Times New Roman"/>
                <w:lang w:val="es-MX"/>
              </w:rPr>
            </w:pPr>
          </w:p>
          <w:p w:rsidRPr="00850333" w:rsidR="00215A09" w:rsidP="00850333" w:rsidRDefault="00215A09" w14:paraId="6B5A02CC" w14:textId="463CCF00">
            <w:pPr>
              <w:jc w:val="both"/>
              <w:rPr>
                <w:rFonts w:ascii="Times New Roman" w:hAnsi="Times New Roman"/>
                <w:b/>
                <w:bCs/>
                <w:sz w:val="24"/>
                <w:szCs w:val="24"/>
                <w:lang w:val="es-MX"/>
              </w:rPr>
            </w:pPr>
            <w:r w:rsidRPr="00850333">
              <w:rPr>
                <w:rFonts w:ascii="Times New Roman" w:hAnsi="Times New Roman"/>
                <w:b/>
                <w:bCs/>
                <w:sz w:val="24"/>
                <w:szCs w:val="24"/>
                <w:lang w:val="es-MX"/>
              </w:rPr>
              <w:t>Encuestas a</w:t>
            </w:r>
            <w:r w:rsidRPr="00850333" w:rsidR="00850333">
              <w:rPr>
                <w:rFonts w:ascii="Times New Roman" w:hAnsi="Times New Roman"/>
                <w:b/>
                <w:bCs/>
                <w:sz w:val="24"/>
                <w:szCs w:val="24"/>
                <w:lang w:val="es-MX"/>
              </w:rPr>
              <w:t>l público objetivo – Diabéticos y prediabéticos</w:t>
            </w:r>
          </w:p>
          <w:p w:rsidR="00072E43" w:rsidP="00850333" w:rsidRDefault="00072E43" w14:paraId="4D15B4DD" w14:textId="77777777">
            <w:pPr>
              <w:jc w:val="both"/>
              <w:rPr>
                <w:rFonts w:ascii="Times New Roman" w:hAnsi="Times New Roman"/>
                <w:lang w:val="es-MX"/>
              </w:rPr>
            </w:pPr>
          </w:p>
          <w:p w:rsidR="00072E43" w:rsidP="00850333" w:rsidRDefault="00850333" w14:paraId="25522B7F" w14:textId="54F27E7A">
            <w:pPr>
              <w:jc w:val="both"/>
              <w:rPr>
                <w:rFonts w:ascii="Times New Roman" w:hAnsi="Times New Roman"/>
                <w:lang w:val="es-MX"/>
              </w:rPr>
            </w:pPr>
            <w:r>
              <w:rPr>
                <w:rFonts w:ascii="Times New Roman" w:hAnsi="Times New Roman"/>
                <w:lang w:val="es-MX"/>
              </w:rPr>
              <w:t>En base a la información obtenida a partir de la investigación realizada</w:t>
            </w:r>
            <w:r w:rsidR="00B61DD5">
              <w:rPr>
                <w:rFonts w:ascii="Times New Roman" w:hAnsi="Times New Roman"/>
                <w:lang w:val="es-MX"/>
              </w:rPr>
              <w:t xml:space="preserve"> (especialmente por las estadísticas de la INEGI</w:t>
            </w:r>
            <w:r w:rsidR="00E7015F">
              <w:rPr>
                <w:rFonts w:ascii="Times New Roman" w:hAnsi="Times New Roman"/>
                <w:lang w:val="es-MX"/>
              </w:rPr>
              <w:t xml:space="preserve"> registradas</w:t>
            </w:r>
            <w:r w:rsidR="00CB74F8">
              <w:rPr>
                <w:rFonts w:ascii="Times New Roman" w:hAnsi="Times New Roman"/>
                <w:lang w:val="es-MX"/>
              </w:rPr>
              <w:t xml:space="preserve"> desde</w:t>
            </w:r>
            <w:r w:rsidR="00F5407E">
              <w:rPr>
                <w:rFonts w:ascii="Times New Roman" w:hAnsi="Times New Roman"/>
                <w:lang w:val="es-MX"/>
              </w:rPr>
              <w:t xml:space="preserve"> el año 2011 hasta el año 2020</w:t>
            </w:r>
            <w:r w:rsidR="00EE4D6A">
              <w:rPr>
                <w:rFonts w:ascii="Times New Roman" w:hAnsi="Times New Roman"/>
                <w:lang w:val="es-MX"/>
              </w:rPr>
              <w:t xml:space="preserve"> la cual indica</w:t>
            </w:r>
            <w:r w:rsidR="0095084E">
              <w:rPr>
                <w:rFonts w:ascii="Times New Roman" w:hAnsi="Times New Roman"/>
                <w:lang w:val="es-MX"/>
              </w:rPr>
              <w:t xml:space="preserve"> que las defunciones por diabetes aumentan </w:t>
            </w:r>
            <w:r w:rsidR="000F0480">
              <w:rPr>
                <w:rFonts w:ascii="Times New Roman" w:hAnsi="Times New Roman"/>
                <w:lang w:val="es-MX"/>
              </w:rPr>
              <w:t>conforme avanza la edad</w:t>
            </w:r>
            <w:r w:rsidR="000C64E6">
              <w:rPr>
                <w:rFonts w:ascii="Times New Roman" w:hAnsi="Times New Roman"/>
                <w:lang w:val="es-MX"/>
              </w:rPr>
              <w:t xml:space="preserve">, afectando en mayor medida </w:t>
            </w:r>
            <w:r w:rsidR="006233FE">
              <w:rPr>
                <w:rFonts w:ascii="Times New Roman" w:hAnsi="Times New Roman"/>
                <w:lang w:val="es-MX"/>
              </w:rPr>
              <w:t>a las personas de 65 años o más</w:t>
            </w:r>
            <w:r w:rsidR="00B61DD5">
              <w:rPr>
                <w:rFonts w:ascii="Times New Roman" w:hAnsi="Times New Roman"/>
                <w:lang w:val="es-MX"/>
              </w:rPr>
              <w:t>)</w:t>
            </w:r>
            <w:r>
              <w:rPr>
                <w:rFonts w:ascii="Times New Roman" w:hAnsi="Times New Roman"/>
                <w:lang w:val="es-MX"/>
              </w:rPr>
              <w:t>, se decidió centrarse princi</w:t>
            </w:r>
            <w:r w:rsidR="00196001">
              <w:rPr>
                <w:rFonts w:ascii="Times New Roman" w:hAnsi="Times New Roman"/>
                <w:lang w:val="es-MX"/>
              </w:rPr>
              <w:t>palmente e</w:t>
            </w:r>
            <w:r w:rsidR="00B61DD5">
              <w:rPr>
                <w:rFonts w:ascii="Times New Roman" w:hAnsi="Times New Roman"/>
                <w:lang w:val="es-MX"/>
              </w:rPr>
              <w:t xml:space="preserve">n </w:t>
            </w:r>
            <w:r w:rsidR="00F5407E">
              <w:rPr>
                <w:rFonts w:ascii="Times New Roman" w:hAnsi="Times New Roman"/>
                <w:lang w:val="es-MX"/>
              </w:rPr>
              <w:t>población mayor a 65 años de edad</w:t>
            </w:r>
            <w:r w:rsidR="003E7339">
              <w:rPr>
                <w:rFonts w:ascii="Times New Roman" w:hAnsi="Times New Roman"/>
                <w:lang w:val="es-MX"/>
              </w:rPr>
              <w:t xml:space="preserve"> sea diabética o prediabética</w:t>
            </w:r>
            <w:r w:rsidR="00F5407E">
              <w:rPr>
                <w:rFonts w:ascii="Times New Roman" w:hAnsi="Times New Roman"/>
                <w:lang w:val="es-MX"/>
              </w:rPr>
              <w:t>,</w:t>
            </w:r>
            <w:r w:rsidR="00C74856">
              <w:rPr>
                <w:rFonts w:ascii="Times New Roman" w:hAnsi="Times New Roman"/>
                <w:lang w:val="es-MX"/>
              </w:rPr>
              <w:t xml:space="preserve"> definiendo así a</w:t>
            </w:r>
            <w:r w:rsidR="008C1124">
              <w:rPr>
                <w:rFonts w:ascii="Times New Roman" w:hAnsi="Times New Roman"/>
                <w:lang w:val="es-MX"/>
              </w:rPr>
              <w:t xml:space="preserve">l público objetivo y, por supuesto, los usuarios principales y secundarios que usarán la </w:t>
            </w:r>
            <w:r w:rsidR="00F22A39">
              <w:rPr>
                <w:rFonts w:ascii="Times New Roman" w:hAnsi="Times New Roman"/>
                <w:lang w:val="es-MX"/>
              </w:rPr>
              <w:t>aplicación</w:t>
            </w:r>
            <w:r w:rsidR="008C1124">
              <w:rPr>
                <w:rFonts w:ascii="Times New Roman" w:hAnsi="Times New Roman"/>
                <w:lang w:val="es-MX"/>
              </w:rPr>
              <w:t xml:space="preserve"> web </w:t>
            </w:r>
            <w:proofErr w:type="spellStart"/>
            <w:r w:rsidR="008C1124">
              <w:rPr>
                <w:rFonts w:ascii="Times New Roman" w:hAnsi="Times New Roman"/>
                <w:lang w:val="es-MX"/>
              </w:rPr>
              <w:t>DiabCtlr</w:t>
            </w:r>
            <w:proofErr w:type="spellEnd"/>
            <w:r w:rsidR="008C1124">
              <w:rPr>
                <w:rFonts w:ascii="Times New Roman" w:hAnsi="Times New Roman"/>
                <w:lang w:val="es-MX"/>
              </w:rPr>
              <w:t xml:space="preserve"> para satisfacer sus necesidades.</w:t>
            </w:r>
          </w:p>
          <w:p w:rsidR="00F22A39" w:rsidP="00850333" w:rsidRDefault="00F22A39" w14:paraId="46043AAB" w14:textId="77777777">
            <w:pPr>
              <w:jc w:val="both"/>
              <w:rPr>
                <w:rFonts w:ascii="Times New Roman" w:hAnsi="Times New Roman"/>
                <w:lang w:val="es-MX"/>
              </w:rPr>
            </w:pPr>
          </w:p>
          <w:p w:rsidR="00F22A39" w:rsidP="00850333" w:rsidRDefault="00F22A39" w14:paraId="0B5F3863" w14:textId="2181A90A">
            <w:pPr>
              <w:jc w:val="both"/>
              <w:rPr>
                <w:rFonts w:ascii="Times New Roman" w:hAnsi="Times New Roman"/>
                <w:lang w:val="es-MX"/>
              </w:rPr>
            </w:pPr>
            <w:r>
              <w:rPr>
                <w:rFonts w:ascii="Times New Roman" w:hAnsi="Times New Roman"/>
                <w:lang w:val="es-MX"/>
              </w:rPr>
              <w:t xml:space="preserve">Si bien </w:t>
            </w:r>
            <w:r w:rsidR="007C5605">
              <w:rPr>
                <w:rFonts w:ascii="Times New Roman" w:hAnsi="Times New Roman"/>
                <w:lang w:val="es-MX"/>
              </w:rPr>
              <w:t>el público objetivo no es totalmente cerrado al igual que el alcance</w:t>
            </w:r>
            <w:r w:rsidR="00F11A90">
              <w:rPr>
                <w:rFonts w:ascii="Times New Roman" w:hAnsi="Times New Roman"/>
                <w:lang w:val="es-MX"/>
              </w:rPr>
              <w:t xml:space="preserve"> y </w:t>
            </w:r>
            <w:r>
              <w:rPr>
                <w:rFonts w:ascii="Times New Roman" w:hAnsi="Times New Roman"/>
                <w:lang w:val="es-MX"/>
              </w:rPr>
              <w:t xml:space="preserve">cualquier persona adulta </w:t>
            </w:r>
            <w:r w:rsidR="00F11A90">
              <w:rPr>
                <w:rFonts w:ascii="Times New Roman" w:hAnsi="Times New Roman"/>
                <w:lang w:val="es-MX"/>
              </w:rPr>
              <w:t xml:space="preserve">de cualquier edad </w:t>
            </w:r>
            <w:r>
              <w:rPr>
                <w:rFonts w:ascii="Times New Roman" w:hAnsi="Times New Roman"/>
                <w:lang w:val="es-MX"/>
              </w:rPr>
              <w:t xml:space="preserve">e incluso jóvenes podrán ser capaces de usar dicha aplicación </w:t>
            </w:r>
            <w:r w:rsidR="004D0853">
              <w:rPr>
                <w:rFonts w:ascii="Times New Roman" w:hAnsi="Times New Roman"/>
                <w:lang w:val="es-MX"/>
              </w:rPr>
              <w:t xml:space="preserve">web, </w:t>
            </w:r>
            <w:r w:rsidR="00484949">
              <w:rPr>
                <w:rFonts w:ascii="Times New Roman" w:hAnsi="Times New Roman"/>
                <w:lang w:val="es-MX"/>
              </w:rPr>
              <w:t xml:space="preserve">las características e interfaz de usuario </w:t>
            </w:r>
            <w:r w:rsidR="00D43DF2">
              <w:rPr>
                <w:rFonts w:ascii="Times New Roman" w:hAnsi="Times New Roman"/>
                <w:lang w:val="es-MX"/>
              </w:rPr>
              <w:t xml:space="preserve">de </w:t>
            </w:r>
            <w:proofErr w:type="gramStart"/>
            <w:r w:rsidR="00D43DF2">
              <w:rPr>
                <w:rFonts w:ascii="Times New Roman" w:hAnsi="Times New Roman"/>
                <w:lang w:val="es-MX"/>
              </w:rPr>
              <w:t>la misma</w:t>
            </w:r>
            <w:proofErr w:type="gramEnd"/>
            <w:r w:rsidR="00D43DF2">
              <w:rPr>
                <w:rFonts w:ascii="Times New Roman" w:hAnsi="Times New Roman"/>
                <w:lang w:val="es-MX"/>
              </w:rPr>
              <w:t xml:space="preserve"> será pensada principalmente en los usuarios anteriormente mencionados.</w:t>
            </w:r>
          </w:p>
          <w:p w:rsidR="004F6F65" w:rsidP="00850333" w:rsidRDefault="004F6F65" w14:paraId="6E6F6917" w14:textId="77777777">
            <w:pPr>
              <w:jc w:val="both"/>
              <w:rPr>
                <w:rFonts w:ascii="Times New Roman" w:hAnsi="Times New Roman"/>
                <w:lang w:val="es-MX"/>
              </w:rPr>
            </w:pPr>
          </w:p>
          <w:p w:rsidRPr="004F6F65" w:rsidR="004F6F65" w:rsidP="00850333" w:rsidRDefault="004F6F65" w14:paraId="2B9C166D" w14:textId="3DB7999D">
            <w:pPr>
              <w:jc w:val="both"/>
              <w:rPr>
                <w:rFonts w:ascii="Times New Roman" w:hAnsi="Times New Roman"/>
                <w:b/>
                <w:bCs/>
                <w:sz w:val="24"/>
                <w:szCs w:val="24"/>
                <w:lang w:val="es-MX"/>
              </w:rPr>
            </w:pPr>
            <w:r w:rsidRPr="004F6F65">
              <w:rPr>
                <w:rFonts w:ascii="Times New Roman" w:hAnsi="Times New Roman"/>
                <w:b/>
                <w:bCs/>
                <w:sz w:val="24"/>
                <w:szCs w:val="24"/>
                <w:lang w:val="es-MX"/>
              </w:rPr>
              <w:t>Análisis de resultados</w:t>
            </w:r>
          </w:p>
          <w:p w:rsidR="004F6F65" w:rsidP="00850333" w:rsidRDefault="004F6F65" w14:paraId="05234B2A" w14:textId="77777777">
            <w:pPr>
              <w:jc w:val="both"/>
              <w:rPr>
                <w:rFonts w:ascii="Times New Roman" w:hAnsi="Times New Roman"/>
                <w:b/>
                <w:bCs/>
                <w:lang w:val="es-MX"/>
              </w:rPr>
            </w:pPr>
          </w:p>
          <w:p w:rsidR="00F9502F" w:rsidP="00850333" w:rsidRDefault="003E7339" w14:paraId="269E76DD" w14:textId="4D8D5406">
            <w:pPr>
              <w:jc w:val="both"/>
              <w:rPr>
                <w:rFonts w:ascii="Times New Roman" w:hAnsi="Times New Roman"/>
                <w:lang w:val="es-MX"/>
              </w:rPr>
            </w:pPr>
            <w:r>
              <w:rPr>
                <w:rFonts w:ascii="Times New Roman" w:hAnsi="Times New Roman"/>
                <w:lang w:val="es-MX"/>
              </w:rPr>
              <w:t>Los requerimientos se basarán claramente en los resultados obtenidos con el fin de satisfacer las necesidades y deseos de los usuarios</w:t>
            </w:r>
            <w:r w:rsidR="007C268D">
              <w:rPr>
                <w:rFonts w:ascii="Times New Roman" w:hAnsi="Times New Roman"/>
                <w:lang w:val="es-MX"/>
              </w:rPr>
              <w:t>, así como las recomendaciones</w:t>
            </w:r>
            <w:r w:rsidR="00C5757F">
              <w:rPr>
                <w:rFonts w:ascii="Times New Roman" w:hAnsi="Times New Roman"/>
                <w:lang w:val="es-MX"/>
              </w:rPr>
              <w:t xml:space="preserve"> y consideraciones impuestas por los médicos a entrevistar, el método seleccionado para analizar los resultados </w:t>
            </w:r>
            <w:r w:rsidR="003C5DBC">
              <w:rPr>
                <w:rFonts w:ascii="Times New Roman" w:hAnsi="Times New Roman"/>
                <w:lang w:val="es-MX"/>
              </w:rPr>
              <w:t xml:space="preserve">es el de la moda, mejor conocido como </w:t>
            </w:r>
            <w:r w:rsidR="00F9502F">
              <w:rPr>
                <w:rFonts w:ascii="Times New Roman" w:hAnsi="Times New Roman"/>
                <w:lang w:val="es-MX"/>
              </w:rPr>
              <w:t>el valor más frecuente obtenido.</w:t>
            </w:r>
          </w:p>
          <w:p w:rsidR="00F9502F" w:rsidP="00850333" w:rsidRDefault="00F9502F" w14:paraId="60EBE0F6" w14:textId="77777777">
            <w:pPr>
              <w:jc w:val="both"/>
              <w:rPr>
                <w:rFonts w:ascii="Times New Roman" w:hAnsi="Times New Roman"/>
                <w:lang w:val="es-MX"/>
              </w:rPr>
            </w:pPr>
          </w:p>
          <w:p w:rsidRPr="004F6F65" w:rsidR="00F9502F" w:rsidP="00850333" w:rsidRDefault="00F9502F" w14:paraId="3C316ECC" w14:textId="7E7F5518">
            <w:pPr>
              <w:jc w:val="both"/>
              <w:rPr>
                <w:rFonts w:ascii="Times New Roman" w:hAnsi="Times New Roman"/>
                <w:lang w:val="es-MX"/>
              </w:rPr>
            </w:pPr>
            <w:r>
              <w:rPr>
                <w:rFonts w:ascii="Times New Roman" w:hAnsi="Times New Roman"/>
                <w:lang w:val="es-MX"/>
              </w:rPr>
              <w:t xml:space="preserve">Tal y como su nombre indica, </w:t>
            </w:r>
            <w:r w:rsidR="00C83E12">
              <w:rPr>
                <w:rFonts w:ascii="Times New Roman" w:hAnsi="Times New Roman"/>
                <w:lang w:val="es-MX"/>
              </w:rPr>
              <w:t xml:space="preserve">se </w:t>
            </w:r>
            <w:r w:rsidR="005723AC">
              <w:rPr>
                <w:rFonts w:ascii="Times New Roman" w:hAnsi="Times New Roman"/>
                <w:lang w:val="es-MX"/>
              </w:rPr>
              <w:t>les</w:t>
            </w:r>
            <w:r w:rsidR="00C83E12">
              <w:rPr>
                <w:rFonts w:ascii="Times New Roman" w:hAnsi="Times New Roman"/>
                <w:lang w:val="es-MX"/>
              </w:rPr>
              <w:t xml:space="preserve"> dará importancia a </w:t>
            </w:r>
            <w:r w:rsidR="003E30ED">
              <w:rPr>
                <w:rFonts w:ascii="Times New Roman" w:hAnsi="Times New Roman"/>
                <w:lang w:val="es-MX"/>
              </w:rPr>
              <w:t>las respuestas más frec</w:t>
            </w:r>
            <w:r w:rsidR="00C83E12">
              <w:rPr>
                <w:rFonts w:ascii="Times New Roman" w:hAnsi="Times New Roman"/>
                <w:lang w:val="es-MX"/>
              </w:rPr>
              <w:t>uentes obtenidas de los encuestados</w:t>
            </w:r>
            <w:r w:rsidR="006A7D37">
              <w:rPr>
                <w:rFonts w:ascii="Times New Roman" w:hAnsi="Times New Roman"/>
                <w:lang w:val="es-MX"/>
              </w:rPr>
              <w:t xml:space="preserve"> de cada pregunta dada para así </w:t>
            </w:r>
            <w:r w:rsidR="007A3484">
              <w:rPr>
                <w:rFonts w:ascii="Times New Roman" w:hAnsi="Times New Roman"/>
                <w:lang w:val="es-MX"/>
              </w:rPr>
              <w:t xml:space="preserve">deducir </w:t>
            </w:r>
            <w:r w:rsidR="007F6B05">
              <w:rPr>
                <w:rFonts w:ascii="Times New Roman" w:hAnsi="Times New Roman"/>
                <w:lang w:val="es-MX"/>
              </w:rPr>
              <w:t>los atributos</w:t>
            </w:r>
            <w:r w:rsidR="00B91A0E">
              <w:rPr>
                <w:rFonts w:ascii="Times New Roman" w:hAnsi="Times New Roman"/>
                <w:lang w:val="es-MX"/>
              </w:rPr>
              <w:t xml:space="preserve"> y, por supuesto, requerimientos </w:t>
            </w:r>
            <w:r w:rsidR="00DA1DF1">
              <w:rPr>
                <w:rFonts w:ascii="Times New Roman" w:hAnsi="Times New Roman"/>
                <w:lang w:val="es-MX"/>
              </w:rPr>
              <w:t>necesarios a implementar.</w:t>
            </w:r>
          </w:p>
          <w:p w:rsidRPr="00072E43" w:rsidR="00072E43" w:rsidP="00530917" w:rsidRDefault="00072E43" w14:paraId="3C5EB4C7" w14:textId="77777777">
            <w:pPr>
              <w:rPr>
                <w:rFonts w:ascii="Times New Roman" w:hAnsi="Times New Roman"/>
                <w:lang w:val="es-MX"/>
              </w:rPr>
            </w:pPr>
          </w:p>
          <w:p w:rsidRPr="00533FD2" w:rsidR="008814FE" w:rsidP="00530917" w:rsidRDefault="008814FE" w14:paraId="0D43C331" w14:textId="63B852EC">
            <w:pPr>
              <w:rPr>
                <w:rFonts w:ascii="Times New Roman" w:hAnsi="Times New Roman"/>
                <w:lang w:val="es-MX"/>
              </w:rPr>
            </w:pPr>
          </w:p>
        </w:tc>
      </w:tr>
      <w:tr w:rsidRPr="00F47F39" w:rsidR="008814FE" w:rsidTr="4DED61E0" w14:paraId="6F37B0C3" w14:textId="77777777">
        <w:trPr>
          <w:trHeight w:val="970"/>
        </w:trPr>
        <w:tc>
          <w:tcPr>
            <w:tcW w:w="1915" w:type="dxa"/>
            <w:tcMar/>
          </w:tcPr>
          <w:p w:rsidRPr="0047207A" w:rsidR="008814FE" w:rsidP="0047207A" w:rsidRDefault="008814FE" w14:paraId="28A7FCCF" w14:textId="4E9EE712" w14:noSpellErr="1">
            <w:pPr>
              <w:pStyle w:val="Heading2"/>
              <w:outlineLvl w:val="1"/>
              <w:rPr>
                <w:rFonts w:ascii="Times New Roman" w:hAnsi="Times New Roman" w:cs="Times New Roman"/>
                <w:b w:val="1"/>
                <w:bCs w:val="1"/>
                <w:lang w:val="es-MX"/>
              </w:rPr>
            </w:pPr>
            <w:bookmarkStart w:name="_Toc96906966" w:id="560477673"/>
            <w:r w:rsidRPr="4DED61E0" w:rsidR="008814FE">
              <w:rPr>
                <w:rFonts w:ascii="Times New Roman" w:hAnsi="Times New Roman" w:cs="Times New Roman"/>
                <w:b w:val="1"/>
                <w:bCs w:val="1"/>
                <w:color w:val="auto"/>
                <w:sz w:val="24"/>
                <w:szCs w:val="24"/>
                <w:lang w:val="es-MX"/>
              </w:rPr>
              <w:t>Perfiles, personas y escenarios</w:t>
            </w:r>
            <w:bookmarkEnd w:id="560477673"/>
          </w:p>
        </w:tc>
        <w:tc>
          <w:tcPr>
            <w:tcW w:w="7661" w:type="dxa"/>
            <w:tcBorders>
              <w:top w:val="single" w:color="auto" w:sz="4" w:space="0"/>
              <w:bottom w:val="single" w:color="auto" w:sz="4" w:space="0"/>
            </w:tcBorders>
            <w:tcMar/>
          </w:tcPr>
          <w:p w:rsidR="001C1A41" w:rsidP="00944263" w:rsidRDefault="001C1A41" w14:paraId="0FC709B9" w14:textId="77777777">
            <w:pPr>
              <w:jc w:val="both"/>
              <w:rPr>
                <w:rFonts w:ascii="Times New Roman" w:hAnsi="Times New Roman"/>
                <w:lang w:val="es-MX"/>
              </w:rPr>
            </w:pPr>
          </w:p>
          <w:p w:rsidRPr="000D462A" w:rsidR="001C1A41" w:rsidP="00944263" w:rsidRDefault="001C1A41" w14:paraId="067884DA" w14:textId="514ACE4E">
            <w:pPr>
              <w:jc w:val="both"/>
              <w:rPr>
                <w:rFonts w:ascii="Times New Roman" w:hAnsi="Times New Roman"/>
                <w:lang w:val="es-MX"/>
              </w:rPr>
            </w:pPr>
          </w:p>
          <w:p w:rsidRPr="000D462A" w:rsidR="00A1399D" w:rsidP="00944263" w:rsidRDefault="00866B6A" w14:paraId="33E5C276" w14:textId="3FEF5443">
            <w:pPr>
              <w:jc w:val="both"/>
              <w:rPr>
                <w:rFonts w:ascii="Times New Roman" w:hAnsi="Times New Roman"/>
                <w:b/>
                <w:sz w:val="24"/>
                <w:szCs w:val="24"/>
                <w:lang w:val="es-MX"/>
              </w:rPr>
            </w:pPr>
            <w:r w:rsidRPr="000D462A">
              <w:rPr>
                <w:rFonts w:ascii="Times New Roman" w:hAnsi="Times New Roman"/>
                <w:b/>
                <w:sz w:val="24"/>
                <w:szCs w:val="24"/>
                <w:lang w:val="es-MX"/>
              </w:rPr>
              <w:t>Perfiles</w:t>
            </w:r>
            <w:r w:rsidRPr="000D462A" w:rsidR="00FB1E41">
              <w:rPr>
                <w:rFonts w:ascii="Times New Roman" w:hAnsi="Times New Roman"/>
                <w:b/>
                <w:sz w:val="24"/>
                <w:szCs w:val="24"/>
                <w:lang w:val="es-MX"/>
              </w:rPr>
              <w:t xml:space="preserve"> de usuario</w:t>
            </w:r>
          </w:p>
          <w:p w:rsidRPr="000D462A" w:rsidR="00FB1E41" w:rsidP="00944263" w:rsidRDefault="00FB1E41" w14:paraId="2A62233C" w14:textId="3992A2FE">
            <w:pPr>
              <w:jc w:val="both"/>
              <w:rPr>
                <w:rFonts w:ascii="Times New Roman" w:hAnsi="Times New Roman"/>
                <w:lang w:val="es-MX"/>
              </w:rPr>
            </w:pPr>
          </w:p>
          <w:p w:rsidRPr="000D462A" w:rsidR="00FB1E41" w:rsidP="00944263" w:rsidRDefault="00E41CCE" w14:paraId="0678A530" w14:textId="332F362F">
            <w:pPr>
              <w:jc w:val="both"/>
              <w:rPr>
                <w:rFonts w:ascii="Times New Roman" w:hAnsi="Times New Roman"/>
                <w:lang w:val="es-MX"/>
              </w:rPr>
            </w:pPr>
            <w:r w:rsidRPr="000D462A">
              <w:rPr>
                <w:rFonts w:ascii="Times New Roman" w:hAnsi="Times New Roman"/>
                <w:lang w:val="es-MX"/>
              </w:rPr>
              <w:t>Paciente diabético</w:t>
            </w:r>
            <w:r w:rsidRPr="000D462A" w:rsidR="00103385">
              <w:rPr>
                <w:rFonts w:ascii="Times New Roman" w:hAnsi="Times New Roman"/>
                <w:lang w:val="es-MX"/>
              </w:rPr>
              <w:t xml:space="preserve"> (Principal)</w:t>
            </w:r>
          </w:p>
          <w:p w:rsidRPr="000D462A" w:rsidR="00FB1E41" w:rsidP="000C7CD5" w:rsidRDefault="00101132" w14:paraId="44C0A084" w14:textId="05442ADE">
            <w:pPr>
              <w:pStyle w:val="ListParagraph"/>
              <w:numPr>
                <w:ilvl w:val="0"/>
                <w:numId w:val="6"/>
              </w:numPr>
              <w:rPr>
                <w:sz w:val="22"/>
                <w:szCs w:val="22"/>
                <w:lang w:val="es-MX"/>
              </w:rPr>
            </w:pPr>
            <w:r w:rsidRPr="000D462A">
              <w:rPr>
                <w:sz w:val="22"/>
                <w:szCs w:val="22"/>
                <w:lang w:val="es-MX"/>
              </w:rPr>
              <w:t>Edad:</w:t>
            </w:r>
            <w:r w:rsidRPr="000D462A" w:rsidR="00874C8D">
              <w:rPr>
                <w:sz w:val="22"/>
                <w:szCs w:val="22"/>
                <w:lang w:val="es-MX"/>
              </w:rPr>
              <w:t xml:space="preserve"> Mayor a 60 años</w:t>
            </w:r>
            <w:r w:rsidRPr="000D462A" w:rsidR="00EE4C60">
              <w:rPr>
                <w:sz w:val="22"/>
                <w:szCs w:val="22"/>
                <w:lang w:val="es-MX"/>
              </w:rPr>
              <w:t>.</w:t>
            </w:r>
          </w:p>
          <w:p w:rsidRPr="000D462A" w:rsidR="00101132" w:rsidP="000C7CD5" w:rsidRDefault="00101132" w14:paraId="72F4B8F5" w14:textId="232D35C8">
            <w:pPr>
              <w:pStyle w:val="ListParagraph"/>
              <w:numPr>
                <w:ilvl w:val="0"/>
                <w:numId w:val="6"/>
              </w:numPr>
              <w:rPr>
                <w:sz w:val="22"/>
                <w:szCs w:val="22"/>
                <w:lang w:val="es-MX"/>
              </w:rPr>
            </w:pPr>
            <w:r w:rsidRPr="000D462A">
              <w:rPr>
                <w:sz w:val="22"/>
                <w:szCs w:val="22"/>
                <w:lang w:val="es-MX"/>
              </w:rPr>
              <w:t>Género:</w:t>
            </w:r>
            <w:r w:rsidRPr="000D462A" w:rsidR="00874C8D">
              <w:rPr>
                <w:sz w:val="22"/>
                <w:szCs w:val="22"/>
                <w:lang w:val="es-MX"/>
              </w:rPr>
              <w:t xml:space="preserve"> </w:t>
            </w:r>
            <w:r w:rsidRPr="000D462A" w:rsidR="00D23997">
              <w:rPr>
                <w:sz w:val="22"/>
                <w:szCs w:val="22"/>
                <w:lang w:val="es-MX"/>
              </w:rPr>
              <w:t xml:space="preserve">65% </w:t>
            </w:r>
            <w:r w:rsidRPr="000D462A" w:rsidR="00082DF0">
              <w:rPr>
                <w:sz w:val="22"/>
                <w:szCs w:val="22"/>
                <w:lang w:val="es-MX"/>
              </w:rPr>
              <w:t>femenino</w:t>
            </w:r>
            <w:r w:rsidRPr="000D462A" w:rsidR="00EE4C60">
              <w:rPr>
                <w:sz w:val="22"/>
                <w:szCs w:val="22"/>
                <w:lang w:val="es-MX"/>
              </w:rPr>
              <w:t>.</w:t>
            </w:r>
          </w:p>
          <w:p w:rsidRPr="000D462A" w:rsidR="00101132" w:rsidP="000C7CD5" w:rsidRDefault="000F2EB8" w14:paraId="402E6E4C" w14:textId="37B41E10">
            <w:pPr>
              <w:pStyle w:val="ListParagraph"/>
              <w:numPr>
                <w:ilvl w:val="0"/>
                <w:numId w:val="6"/>
              </w:numPr>
              <w:rPr>
                <w:sz w:val="22"/>
                <w:szCs w:val="22"/>
                <w:lang w:val="es-MX"/>
              </w:rPr>
            </w:pPr>
            <w:r w:rsidRPr="000D462A">
              <w:rPr>
                <w:sz w:val="22"/>
                <w:szCs w:val="22"/>
                <w:lang w:val="es-MX"/>
              </w:rPr>
              <w:t>Nacionalidad: mexicana</w:t>
            </w:r>
            <w:r w:rsidRPr="000D462A" w:rsidR="00EE4C60">
              <w:rPr>
                <w:sz w:val="22"/>
                <w:szCs w:val="22"/>
                <w:lang w:val="es-MX"/>
              </w:rPr>
              <w:t>.</w:t>
            </w:r>
          </w:p>
          <w:p w:rsidRPr="000D462A" w:rsidR="00754D35" w:rsidP="000C7CD5" w:rsidRDefault="00386CD0" w14:paraId="6E91C404" w14:textId="5A2CD257">
            <w:pPr>
              <w:pStyle w:val="ListParagraph"/>
              <w:numPr>
                <w:ilvl w:val="0"/>
                <w:numId w:val="6"/>
              </w:numPr>
              <w:rPr>
                <w:sz w:val="22"/>
                <w:szCs w:val="22"/>
                <w:lang w:val="es-MX"/>
              </w:rPr>
            </w:pPr>
            <w:r w:rsidRPr="000D462A">
              <w:rPr>
                <w:sz w:val="22"/>
                <w:szCs w:val="22"/>
                <w:lang w:val="es-MX"/>
              </w:rPr>
              <w:t xml:space="preserve">Enfermedades: </w:t>
            </w:r>
            <w:r w:rsidRPr="000D462A" w:rsidR="00754D35">
              <w:rPr>
                <w:sz w:val="22"/>
                <w:szCs w:val="22"/>
                <w:lang w:val="es-MX"/>
              </w:rPr>
              <w:t>Diabetes mellitus tipo 2, sobrepeso u obesidad</w:t>
            </w:r>
            <w:r w:rsidRPr="000D462A" w:rsidR="00EE4C60">
              <w:rPr>
                <w:sz w:val="22"/>
                <w:szCs w:val="22"/>
                <w:lang w:val="es-MX"/>
              </w:rPr>
              <w:t>.</w:t>
            </w:r>
          </w:p>
          <w:p w:rsidRPr="000D462A" w:rsidR="00725B0C" w:rsidP="00944263" w:rsidRDefault="00725B0C" w14:paraId="5F5FDD3D" w14:textId="77777777">
            <w:pPr>
              <w:jc w:val="both"/>
              <w:rPr>
                <w:rFonts w:ascii="Times New Roman" w:hAnsi="Times New Roman"/>
                <w:lang w:val="es-MX"/>
              </w:rPr>
            </w:pPr>
          </w:p>
          <w:p w:rsidRPr="000D462A" w:rsidR="00725B0C" w:rsidP="00944263" w:rsidRDefault="00725B0C" w14:paraId="670D9009" w14:textId="4817657A">
            <w:pPr>
              <w:jc w:val="both"/>
              <w:rPr>
                <w:rFonts w:ascii="Times New Roman" w:hAnsi="Times New Roman"/>
                <w:lang w:val="es-MX"/>
              </w:rPr>
            </w:pPr>
            <w:r w:rsidRPr="000D462A">
              <w:rPr>
                <w:rFonts w:ascii="Times New Roman" w:hAnsi="Times New Roman"/>
                <w:lang w:val="es-MX"/>
              </w:rPr>
              <w:t>Paciente prediabético</w:t>
            </w:r>
            <w:r w:rsidRPr="000D462A" w:rsidR="00103385">
              <w:rPr>
                <w:rFonts w:ascii="Times New Roman" w:hAnsi="Times New Roman"/>
                <w:lang w:val="es-MX"/>
              </w:rPr>
              <w:t xml:space="preserve"> (Principal)</w:t>
            </w:r>
          </w:p>
          <w:p w:rsidRPr="000D462A" w:rsidR="00725B0C" w:rsidP="000C7CD5" w:rsidRDefault="00725B0C" w14:paraId="5C7542B8" w14:textId="23958C55">
            <w:pPr>
              <w:pStyle w:val="ListParagraph"/>
              <w:numPr>
                <w:ilvl w:val="0"/>
                <w:numId w:val="6"/>
              </w:numPr>
              <w:rPr>
                <w:sz w:val="22"/>
                <w:szCs w:val="22"/>
                <w:lang w:val="es-MX"/>
              </w:rPr>
            </w:pPr>
            <w:r w:rsidRPr="000D462A">
              <w:rPr>
                <w:sz w:val="22"/>
                <w:szCs w:val="22"/>
                <w:lang w:val="es-MX"/>
              </w:rPr>
              <w:t>Edad: Mayor a 35 años</w:t>
            </w:r>
            <w:r w:rsidRPr="000D462A" w:rsidR="00EE4C60">
              <w:rPr>
                <w:sz w:val="22"/>
                <w:szCs w:val="22"/>
                <w:lang w:val="es-MX"/>
              </w:rPr>
              <w:t>.</w:t>
            </w:r>
          </w:p>
          <w:p w:rsidRPr="000D462A" w:rsidR="00725B0C" w:rsidP="000C7CD5" w:rsidRDefault="00725B0C" w14:paraId="198D67BC" w14:textId="6884EF93">
            <w:pPr>
              <w:pStyle w:val="ListParagraph"/>
              <w:numPr>
                <w:ilvl w:val="0"/>
                <w:numId w:val="6"/>
              </w:numPr>
              <w:rPr>
                <w:sz w:val="22"/>
                <w:szCs w:val="22"/>
                <w:lang w:val="es-MX"/>
              </w:rPr>
            </w:pPr>
            <w:r w:rsidRPr="000D462A">
              <w:rPr>
                <w:sz w:val="22"/>
                <w:szCs w:val="22"/>
                <w:lang w:val="es-MX"/>
              </w:rPr>
              <w:t>Género: sin distinción.</w:t>
            </w:r>
          </w:p>
          <w:p w:rsidRPr="000D462A" w:rsidR="00725B0C" w:rsidP="000C7CD5" w:rsidRDefault="00725B0C" w14:paraId="60D1576F" w14:textId="2D6DF4EC">
            <w:pPr>
              <w:pStyle w:val="ListParagraph"/>
              <w:numPr>
                <w:ilvl w:val="0"/>
                <w:numId w:val="6"/>
              </w:numPr>
              <w:rPr>
                <w:sz w:val="22"/>
                <w:szCs w:val="22"/>
                <w:lang w:val="es-MX"/>
              </w:rPr>
            </w:pPr>
            <w:r w:rsidRPr="000D462A">
              <w:rPr>
                <w:sz w:val="22"/>
                <w:szCs w:val="22"/>
                <w:lang w:val="es-MX"/>
              </w:rPr>
              <w:t>Nacionalidad: mexicana</w:t>
            </w:r>
            <w:r w:rsidRPr="000D462A" w:rsidR="00EE4C60">
              <w:rPr>
                <w:sz w:val="22"/>
                <w:szCs w:val="22"/>
                <w:lang w:val="es-MX"/>
              </w:rPr>
              <w:t>.</w:t>
            </w:r>
          </w:p>
          <w:p w:rsidRPr="000D462A" w:rsidR="00725B0C" w:rsidP="000C7CD5" w:rsidRDefault="00725B0C" w14:paraId="5A1429BF" w14:textId="4AC15A5A">
            <w:pPr>
              <w:pStyle w:val="ListParagraph"/>
              <w:numPr>
                <w:ilvl w:val="0"/>
                <w:numId w:val="6"/>
              </w:numPr>
              <w:rPr>
                <w:sz w:val="22"/>
                <w:szCs w:val="22"/>
                <w:lang w:val="es-MX"/>
              </w:rPr>
            </w:pPr>
            <w:r w:rsidRPr="000D462A">
              <w:rPr>
                <w:sz w:val="22"/>
                <w:szCs w:val="22"/>
                <w:lang w:val="es-MX"/>
              </w:rPr>
              <w:t xml:space="preserve">Enfermedades: </w:t>
            </w:r>
            <w:r w:rsidRPr="000D462A" w:rsidR="00FB68FD">
              <w:rPr>
                <w:sz w:val="22"/>
                <w:szCs w:val="22"/>
                <w:lang w:val="es-MX"/>
              </w:rPr>
              <w:t>Prediabetes, s</w:t>
            </w:r>
            <w:r w:rsidRPr="000D462A">
              <w:rPr>
                <w:sz w:val="22"/>
                <w:szCs w:val="22"/>
                <w:lang w:val="es-MX"/>
              </w:rPr>
              <w:t>obrepeso u obesidad</w:t>
            </w:r>
            <w:r w:rsidRPr="000D462A" w:rsidR="00EE4C60">
              <w:rPr>
                <w:sz w:val="22"/>
                <w:szCs w:val="22"/>
                <w:lang w:val="es-MX"/>
              </w:rPr>
              <w:t>.</w:t>
            </w:r>
          </w:p>
          <w:p w:rsidRPr="000D462A" w:rsidR="00866B6A" w:rsidP="00944263" w:rsidRDefault="00866B6A" w14:paraId="7A8705B8" w14:textId="00B50A8A">
            <w:pPr>
              <w:jc w:val="both"/>
              <w:rPr>
                <w:rFonts w:ascii="Times New Roman" w:hAnsi="Times New Roman"/>
                <w:lang w:val="es-MX"/>
              </w:rPr>
            </w:pPr>
          </w:p>
          <w:p w:rsidRPr="000D462A" w:rsidR="00866B6A" w:rsidP="00944263" w:rsidRDefault="00866B6A" w14:paraId="1C661147" w14:textId="1CA5B6CA">
            <w:pPr>
              <w:jc w:val="both"/>
              <w:rPr>
                <w:rFonts w:ascii="Times New Roman" w:hAnsi="Times New Roman"/>
                <w:lang w:val="es-MX"/>
              </w:rPr>
            </w:pPr>
          </w:p>
          <w:p w:rsidRPr="000D462A" w:rsidR="00866B6A" w:rsidP="00944263" w:rsidRDefault="00866B6A" w14:paraId="429E9509" w14:textId="7D73C399">
            <w:pPr>
              <w:jc w:val="both"/>
              <w:rPr>
                <w:rFonts w:ascii="Times New Roman" w:hAnsi="Times New Roman"/>
                <w:b/>
                <w:sz w:val="24"/>
                <w:szCs w:val="24"/>
                <w:lang w:val="es-MX"/>
              </w:rPr>
            </w:pPr>
            <w:r w:rsidRPr="000D462A">
              <w:rPr>
                <w:rFonts w:ascii="Times New Roman" w:hAnsi="Times New Roman"/>
                <w:b/>
                <w:sz w:val="24"/>
                <w:szCs w:val="24"/>
                <w:lang w:val="es-MX"/>
              </w:rPr>
              <w:t>Personas</w:t>
            </w:r>
          </w:p>
          <w:p w:rsidRPr="000D462A" w:rsidR="00CC53A8" w:rsidP="00944263" w:rsidRDefault="00012CCB" w14:paraId="79D121E4" w14:textId="1C622E9D">
            <w:pPr>
              <w:jc w:val="both"/>
              <w:rPr>
                <w:rFonts w:ascii="Times New Roman" w:hAnsi="Times New Roman"/>
                <w:lang w:val="es-MX"/>
              </w:rPr>
            </w:pPr>
            <w:r>
              <w:rPr>
                <w:rFonts w:ascii="Times New Roman" w:hAnsi="Times New Roman"/>
                <w:noProof/>
                <w:lang w:val="es-MX"/>
              </w:rPr>
              <w:drawing>
                <wp:anchor distT="0" distB="0" distL="114300" distR="114300" simplePos="0" relativeHeight="251658240" behindDoc="0" locked="0" layoutInCell="1" allowOverlap="1" wp14:anchorId="73F90C06" wp14:editId="379747C0">
                  <wp:simplePos x="0" y="0"/>
                  <wp:positionH relativeFrom="column">
                    <wp:posOffset>3434918</wp:posOffset>
                  </wp:positionH>
                  <wp:positionV relativeFrom="paragraph">
                    <wp:posOffset>19888</wp:posOffset>
                  </wp:positionV>
                  <wp:extent cx="1287145" cy="1598930"/>
                  <wp:effectExtent l="0" t="0" r="8255" b="1270"/>
                  <wp:wrapSquare wrapText="bothSides"/>
                  <wp:docPr id="6" name="Imagen 6" descr="Un par de personas sonrie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Un par de personas sonriendo&#10;&#10;Descripción generada automáticamente"/>
                          <pic:cNvPicPr/>
                        </pic:nvPicPr>
                        <pic:blipFill rotWithShape="1">
                          <a:blip r:embed="rId11">
                            <a:extLst>
                              <a:ext uri="{28A0092B-C50C-407E-A947-70E740481C1C}">
                                <a14:useLocalDpi xmlns:a14="http://schemas.microsoft.com/office/drawing/2010/main" val="0"/>
                              </a:ext>
                            </a:extLst>
                          </a:blip>
                          <a:srcRect l="50444" r="3749"/>
                          <a:stretch/>
                        </pic:blipFill>
                        <pic:spPr bwMode="auto">
                          <a:xfrm>
                            <a:off x="0" y="0"/>
                            <a:ext cx="1287145" cy="15989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66B6A" w:rsidP="00944263" w:rsidRDefault="002D11BE" w14:paraId="1B5F04BA" w14:textId="0B4B2A37">
            <w:pPr>
              <w:jc w:val="both"/>
              <w:rPr>
                <w:rFonts w:ascii="Times New Roman" w:hAnsi="Times New Roman"/>
                <w:lang w:val="es-MX"/>
              </w:rPr>
            </w:pPr>
            <w:r w:rsidRPr="000D462A">
              <w:rPr>
                <w:rFonts w:ascii="Times New Roman" w:hAnsi="Times New Roman"/>
                <w:lang w:val="es-MX"/>
              </w:rPr>
              <w:t xml:space="preserve"> María</w:t>
            </w:r>
            <w:r w:rsidR="001A213A">
              <w:rPr>
                <w:rFonts w:ascii="Times New Roman" w:hAnsi="Times New Roman"/>
                <w:lang w:val="es-MX"/>
              </w:rPr>
              <w:t xml:space="preserve"> Fuentes</w:t>
            </w:r>
          </w:p>
          <w:p w:rsidRPr="000D462A" w:rsidR="00935756" w:rsidP="00944263" w:rsidRDefault="00935756" w14:paraId="5AF958A9" w14:textId="7170C445">
            <w:pPr>
              <w:jc w:val="both"/>
              <w:rPr>
                <w:rFonts w:ascii="Times New Roman" w:hAnsi="Times New Roman"/>
                <w:lang w:val="es-MX"/>
              </w:rPr>
            </w:pPr>
          </w:p>
          <w:p w:rsidRPr="000D462A" w:rsidR="00E4112B" w:rsidP="000C7CD5" w:rsidRDefault="00E4112B" w14:paraId="5E6CB859" w14:textId="31014E97">
            <w:pPr>
              <w:pStyle w:val="ListParagraph"/>
              <w:numPr>
                <w:ilvl w:val="0"/>
                <w:numId w:val="6"/>
              </w:numPr>
              <w:rPr>
                <w:sz w:val="22"/>
                <w:szCs w:val="22"/>
                <w:lang w:val="es-MX"/>
              </w:rPr>
            </w:pPr>
            <w:r w:rsidRPr="000D462A">
              <w:rPr>
                <w:sz w:val="22"/>
                <w:szCs w:val="22"/>
                <w:lang w:val="es-MX"/>
              </w:rPr>
              <w:t>Edad: 65 años</w:t>
            </w:r>
            <w:r w:rsidRPr="000D462A" w:rsidR="00EE4C60">
              <w:rPr>
                <w:sz w:val="22"/>
                <w:szCs w:val="22"/>
                <w:lang w:val="es-MX"/>
              </w:rPr>
              <w:t>.</w:t>
            </w:r>
          </w:p>
          <w:p w:rsidRPr="000D462A" w:rsidR="002D11BE" w:rsidP="000C7CD5" w:rsidRDefault="002D11BE" w14:paraId="0F12B1D3" w14:textId="1A30C708">
            <w:pPr>
              <w:pStyle w:val="ListParagraph"/>
              <w:numPr>
                <w:ilvl w:val="0"/>
                <w:numId w:val="6"/>
              </w:numPr>
              <w:rPr>
                <w:sz w:val="22"/>
                <w:szCs w:val="22"/>
                <w:lang w:val="es-MX"/>
              </w:rPr>
            </w:pPr>
            <w:r w:rsidRPr="000D462A">
              <w:rPr>
                <w:sz w:val="22"/>
                <w:szCs w:val="22"/>
                <w:lang w:val="es-MX"/>
              </w:rPr>
              <w:t>Género: Femenino</w:t>
            </w:r>
            <w:r w:rsidRPr="000D462A" w:rsidR="00EE4C60">
              <w:rPr>
                <w:sz w:val="22"/>
                <w:szCs w:val="22"/>
                <w:lang w:val="es-MX"/>
              </w:rPr>
              <w:t>.</w:t>
            </w:r>
          </w:p>
          <w:p w:rsidRPr="000D462A" w:rsidR="002D11BE" w:rsidP="000C7CD5" w:rsidRDefault="002D11BE" w14:paraId="42F8B559" w14:textId="5C503F04">
            <w:pPr>
              <w:pStyle w:val="ListParagraph"/>
              <w:numPr>
                <w:ilvl w:val="0"/>
                <w:numId w:val="6"/>
              </w:numPr>
              <w:rPr>
                <w:sz w:val="22"/>
                <w:szCs w:val="22"/>
                <w:lang w:val="es-MX"/>
              </w:rPr>
            </w:pPr>
            <w:r w:rsidRPr="000D462A">
              <w:rPr>
                <w:sz w:val="22"/>
                <w:szCs w:val="22"/>
                <w:lang w:val="es-MX"/>
              </w:rPr>
              <w:t>Nacionalidad: mexicana</w:t>
            </w:r>
            <w:r w:rsidRPr="000D462A" w:rsidR="00EE4C60">
              <w:rPr>
                <w:sz w:val="22"/>
                <w:szCs w:val="22"/>
                <w:lang w:val="es-MX"/>
              </w:rPr>
              <w:t>.</w:t>
            </w:r>
          </w:p>
          <w:p w:rsidRPr="000D462A" w:rsidR="00E4112B" w:rsidP="000C7CD5" w:rsidRDefault="00E4112B" w14:paraId="166AFE5F" w14:textId="323EA5B4">
            <w:pPr>
              <w:pStyle w:val="ListParagraph"/>
              <w:numPr>
                <w:ilvl w:val="0"/>
                <w:numId w:val="6"/>
              </w:numPr>
              <w:rPr>
                <w:sz w:val="22"/>
                <w:szCs w:val="22"/>
                <w:lang w:val="es-MX"/>
              </w:rPr>
            </w:pPr>
            <w:r w:rsidRPr="000D462A">
              <w:rPr>
                <w:sz w:val="22"/>
                <w:szCs w:val="22"/>
                <w:lang w:val="es-MX"/>
              </w:rPr>
              <w:t>Enfermedades: Diabetes mellitus tipo 2</w:t>
            </w:r>
            <w:r w:rsidRPr="000D462A" w:rsidR="00406A52">
              <w:rPr>
                <w:sz w:val="22"/>
                <w:szCs w:val="22"/>
                <w:lang w:val="es-MX"/>
              </w:rPr>
              <w:t xml:space="preserve"> y </w:t>
            </w:r>
            <w:r w:rsidRPr="000D462A">
              <w:rPr>
                <w:sz w:val="22"/>
                <w:szCs w:val="22"/>
                <w:lang w:val="es-MX"/>
              </w:rPr>
              <w:t>obesidad</w:t>
            </w:r>
            <w:r w:rsidRPr="000D462A" w:rsidR="00406A52">
              <w:rPr>
                <w:sz w:val="22"/>
                <w:szCs w:val="22"/>
                <w:lang w:val="es-MX"/>
              </w:rPr>
              <w:t>.</w:t>
            </w:r>
          </w:p>
          <w:p w:rsidRPr="000D462A" w:rsidR="00BE1D33" w:rsidP="002B0FDF" w:rsidRDefault="00BE1D33" w14:paraId="62AF6651" w14:textId="480DBCC8">
            <w:pPr>
              <w:pStyle w:val="ListParagraph"/>
              <w:numPr>
                <w:ilvl w:val="0"/>
                <w:numId w:val="6"/>
              </w:numPr>
              <w:rPr>
                <w:sz w:val="22"/>
                <w:szCs w:val="22"/>
                <w:lang w:val="es-MX"/>
              </w:rPr>
            </w:pPr>
            <w:r>
              <w:rPr>
                <w:sz w:val="22"/>
                <w:szCs w:val="22"/>
                <w:lang w:val="es-MX"/>
              </w:rPr>
              <w:t xml:space="preserve">Educación: </w:t>
            </w:r>
            <w:r w:rsidR="009814BA">
              <w:rPr>
                <w:sz w:val="22"/>
                <w:szCs w:val="22"/>
                <w:lang w:val="es-MX"/>
              </w:rPr>
              <w:t>Preparatoria</w:t>
            </w:r>
            <w:r>
              <w:rPr>
                <w:sz w:val="22"/>
                <w:szCs w:val="22"/>
                <w:lang w:val="es-MX"/>
              </w:rPr>
              <w:t xml:space="preserve"> concluida.</w:t>
            </w:r>
          </w:p>
          <w:p w:rsidRPr="000D462A" w:rsidR="00B46AF3" w:rsidP="002B0FDF" w:rsidRDefault="00B46AF3" w14:paraId="4290EB9E" w14:textId="72E0E1B9">
            <w:pPr>
              <w:pStyle w:val="ListParagraph"/>
              <w:numPr>
                <w:ilvl w:val="0"/>
                <w:numId w:val="6"/>
              </w:numPr>
              <w:rPr>
                <w:sz w:val="22"/>
                <w:szCs w:val="22"/>
                <w:lang w:val="es-MX"/>
              </w:rPr>
            </w:pPr>
            <w:r>
              <w:rPr>
                <w:sz w:val="22"/>
                <w:szCs w:val="22"/>
                <w:lang w:val="es-MX"/>
              </w:rPr>
              <w:t>Hobbies: Tejer, ver televisión, leer el periódico.</w:t>
            </w:r>
          </w:p>
          <w:p w:rsidRPr="000D462A" w:rsidR="002D11BE" w:rsidP="000C7CD5" w:rsidRDefault="00EE4C60" w14:paraId="6DE7969F" w14:textId="6FB4ABE4">
            <w:pPr>
              <w:pStyle w:val="ListParagraph"/>
              <w:numPr>
                <w:ilvl w:val="0"/>
                <w:numId w:val="6"/>
              </w:numPr>
              <w:rPr>
                <w:sz w:val="22"/>
                <w:szCs w:val="22"/>
                <w:lang w:val="es-MX"/>
              </w:rPr>
            </w:pPr>
            <w:r w:rsidRPr="000D462A">
              <w:rPr>
                <w:sz w:val="22"/>
                <w:szCs w:val="22"/>
                <w:lang w:val="es-MX"/>
              </w:rPr>
              <w:t>Le preocupa el futuro que le depara al recibir el diagn</w:t>
            </w:r>
            <w:r w:rsidR="00D661DD">
              <w:rPr>
                <w:sz w:val="22"/>
                <w:szCs w:val="22"/>
                <w:lang w:val="es-MX"/>
              </w:rPr>
              <w:t>ó</w:t>
            </w:r>
            <w:r w:rsidRPr="000D462A">
              <w:rPr>
                <w:sz w:val="22"/>
                <w:szCs w:val="22"/>
                <w:lang w:val="es-MX"/>
              </w:rPr>
              <w:t>stico de su enfermedad.</w:t>
            </w:r>
          </w:p>
          <w:p w:rsidRPr="000D462A" w:rsidR="00EE4C60" w:rsidP="000C7CD5" w:rsidRDefault="00EE4C60" w14:paraId="277775B6" w14:textId="02D258C8">
            <w:pPr>
              <w:pStyle w:val="ListParagraph"/>
              <w:numPr>
                <w:ilvl w:val="0"/>
                <w:numId w:val="6"/>
              </w:numPr>
              <w:rPr>
                <w:sz w:val="22"/>
                <w:szCs w:val="22"/>
                <w:lang w:val="es-MX"/>
              </w:rPr>
            </w:pPr>
            <w:r w:rsidRPr="000D462A">
              <w:rPr>
                <w:sz w:val="22"/>
                <w:szCs w:val="22"/>
                <w:lang w:val="es-MX"/>
              </w:rPr>
              <w:t>Quisiera llevar un control de su enfermedad.</w:t>
            </w:r>
          </w:p>
          <w:p w:rsidRPr="000D462A" w:rsidR="00EE4C60" w:rsidP="000C7CD5" w:rsidRDefault="00EA7678" w14:paraId="77F78C82" w14:textId="2867B88B">
            <w:pPr>
              <w:pStyle w:val="ListParagraph"/>
              <w:numPr>
                <w:ilvl w:val="0"/>
                <w:numId w:val="6"/>
              </w:numPr>
              <w:rPr>
                <w:sz w:val="22"/>
                <w:szCs w:val="22"/>
                <w:lang w:val="es-MX"/>
              </w:rPr>
            </w:pPr>
            <w:r w:rsidRPr="000D462A">
              <w:rPr>
                <w:sz w:val="22"/>
                <w:szCs w:val="22"/>
                <w:lang w:val="es-MX"/>
              </w:rPr>
              <w:t xml:space="preserve">Le gustaría </w:t>
            </w:r>
            <w:r w:rsidRPr="000D462A" w:rsidR="00460C96">
              <w:rPr>
                <w:sz w:val="22"/>
                <w:szCs w:val="22"/>
                <w:lang w:val="es-MX"/>
              </w:rPr>
              <w:t>llevar un registro de los alimentos que ingiere</w:t>
            </w:r>
            <w:r w:rsidRPr="000D462A" w:rsidR="00406A52">
              <w:rPr>
                <w:sz w:val="22"/>
                <w:szCs w:val="22"/>
                <w:lang w:val="es-MX"/>
              </w:rPr>
              <w:t>.</w:t>
            </w:r>
          </w:p>
          <w:p w:rsidRPr="000D462A" w:rsidR="00406A52" w:rsidP="000C7CD5" w:rsidRDefault="00DB2852" w14:paraId="542EF5FD" w14:textId="3ABAB200">
            <w:pPr>
              <w:pStyle w:val="ListParagraph"/>
              <w:numPr>
                <w:ilvl w:val="0"/>
                <w:numId w:val="6"/>
              </w:numPr>
              <w:rPr>
                <w:sz w:val="22"/>
                <w:szCs w:val="22"/>
                <w:lang w:val="es-MX"/>
              </w:rPr>
            </w:pPr>
            <w:r w:rsidRPr="000D462A">
              <w:rPr>
                <w:sz w:val="22"/>
                <w:szCs w:val="22"/>
                <w:lang w:val="es-MX"/>
              </w:rPr>
              <w:t>No está familiarizada con la tecnología</w:t>
            </w:r>
            <w:r w:rsidRPr="000D462A" w:rsidR="00316E17">
              <w:rPr>
                <w:sz w:val="22"/>
                <w:szCs w:val="22"/>
                <w:lang w:val="es-MX"/>
              </w:rPr>
              <w:t>.</w:t>
            </w:r>
          </w:p>
          <w:p w:rsidRPr="000D462A" w:rsidR="00944263" w:rsidP="000C7CD5" w:rsidRDefault="00944263" w14:paraId="5C8A4E7D" w14:textId="255C67A3">
            <w:pPr>
              <w:pStyle w:val="ListParagraph"/>
              <w:numPr>
                <w:ilvl w:val="0"/>
                <w:numId w:val="6"/>
              </w:numPr>
              <w:rPr>
                <w:sz w:val="22"/>
                <w:szCs w:val="22"/>
                <w:lang w:val="es-MX"/>
              </w:rPr>
            </w:pPr>
            <w:r w:rsidRPr="000D462A">
              <w:rPr>
                <w:sz w:val="22"/>
                <w:szCs w:val="22"/>
                <w:lang w:val="es-MX"/>
              </w:rPr>
              <w:t>No realiza actividad física.</w:t>
            </w:r>
          </w:p>
          <w:p w:rsidRPr="000D462A" w:rsidR="00866B6A" w:rsidP="00944263" w:rsidRDefault="00866B6A" w14:paraId="213725FC" w14:textId="77777777">
            <w:pPr>
              <w:jc w:val="both"/>
              <w:rPr>
                <w:rFonts w:ascii="Times New Roman" w:hAnsi="Times New Roman"/>
                <w:lang w:val="es-MX"/>
              </w:rPr>
            </w:pPr>
          </w:p>
          <w:p w:rsidRPr="000D462A" w:rsidR="00866B6A" w:rsidP="00944263" w:rsidRDefault="00866B6A" w14:paraId="63D91EC2" w14:textId="77777777">
            <w:pPr>
              <w:jc w:val="both"/>
              <w:rPr>
                <w:rFonts w:ascii="Times New Roman" w:hAnsi="Times New Roman"/>
                <w:lang w:val="es-MX"/>
              </w:rPr>
            </w:pPr>
          </w:p>
          <w:p w:rsidRPr="000D462A" w:rsidR="00866B6A" w:rsidP="00944263" w:rsidRDefault="00866B6A" w14:paraId="475E8F04" w14:textId="0CEAC016">
            <w:pPr>
              <w:jc w:val="both"/>
              <w:rPr>
                <w:rFonts w:ascii="Times New Roman" w:hAnsi="Times New Roman"/>
                <w:lang w:val="es-MX"/>
              </w:rPr>
            </w:pPr>
            <w:r w:rsidRPr="00DE08AE">
              <w:rPr>
                <w:rFonts w:ascii="Times New Roman" w:hAnsi="Times New Roman"/>
                <w:b/>
                <w:sz w:val="24"/>
                <w:szCs w:val="24"/>
                <w:lang w:val="es-MX"/>
              </w:rPr>
              <w:t>E</w:t>
            </w:r>
            <w:r w:rsidRPr="000D462A">
              <w:rPr>
                <w:rFonts w:ascii="Times New Roman" w:hAnsi="Times New Roman"/>
                <w:b/>
                <w:sz w:val="24"/>
                <w:szCs w:val="24"/>
                <w:lang w:val="es-MX"/>
              </w:rPr>
              <w:t>scenarios</w:t>
            </w:r>
          </w:p>
          <w:p w:rsidRPr="000D462A" w:rsidR="00866B6A" w:rsidP="00944263" w:rsidRDefault="00866B6A" w14:paraId="386CD334" w14:textId="77777777">
            <w:pPr>
              <w:jc w:val="both"/>
              <w:rPr>
                <w:rFonts w:ascii="Times New Roman" w:hAnsi="Times New Roman"/>
                <w:lang w:val="es-MX"/>
              </w:rPr>
            </w:pPr>
          </w:p>
          <w:p w:rsidRPr="000D462A" w:rsidR="00F2482C" w:rsidP="00944263" w:rsidRDefault="00393728" w14:paraId="500805E4" w14:textId="28BF644D">
            <w:pPr>
              <w:jc w:val="both"/>
              <w:rPr>
                <w:rFonts w:ascii="Times New Roman" w:hAnsi="Times New Roman"/>
                <w:lang w:val="es-MX"/>
              </w:rPr>
            </w:pPr>
            <w:r w:rsidRPr="000D462A">
              <w:rPr>
                <w:rFonts w:ascii="Times New Roman" w:hAnsi="Times New Roman"/>
                <w:lang w:val="es-MX"/>
              </w:rPr>
              <w:t xml:space="preserve">Título: </w:t>
            </w:r>
            <w:r w:rsidRPr="000D462A" w:rsidR="00F2482C">
              <w:rPr>
                <w:rFonts w:ascii="Times New Roman" w:hAnsi="Times New Roman"/>
                <w:lang w:val="es-MX"/>
              </w:rPr>
              <w:t>Alta de usuario e inicio de sesión</w:t>
            </w:r>
          </w:p>
          <w:p w:rsidRPr="000D462A" w:rsidR="00393728" w:rsidP="00944263" w:rsidRDefault="00DA700E" w14:paraId="78EA7732" w14:textId="601EA1FF">
            <w:pPr>
              <w:jc w:val="both"/>
              <w:rPr>
                <w:rFonts w:ascii="Times New Roman" w:hAnsi="Times New Roman"/>
                <w:lang w:val="es-MX"/>
              </w:rPr>
            </w:pPr>
            <w:r w:rsidRPr="000D462A">
              <w:rPr>
                <w:rFonts w:ascii="Times New Roman" w:hAnsi="Times New Roman"/>
                <w:lang w:val="es-MX"/>
              </w:rPr>
              <w:t xml:space="preserve">Situación: María requiere registrarse en la aplicación </w:t>
            </w:r>
            <w:proofErr w:type="spellStart"/>
            <w:r w:rsidRPr="000D462A">
              <w:rPr>
                <w:rFonts w:ascii="Times New Roman" w:hAnsi="Times New Roman"/>
                <w:lang w:val="es-MX"/>
              </w:rPr>
              <w:t>DiabCtrl</w:t>
            </w:r>
            <w:proofErr w:type="spellEnd"/>
            <w:r w:rsidRPr="000D462A">
              <w:rPr>
                <w:rFonts w:ascii="Times New Roman" w:hAnsi="Times New Roman"/>
                <w:lang w:val="es-MX"/>
              </w:rPr>
              <w:t xml:space="preserve"> y posteriormente iniciar sesión.</w:t>
            </w:r>
          </w:p>
          <w:p w:rsidRPr="000D462A" w:rsidR="00DA700E" w:rsidP="00944263" w:rsidRDefault="00C104B1" w14:paraId="48762AA4" w14:textId="7E7E38B9">
            <w:pPr>
              <w:jc w:val="both"/>
              <w:rPr>
                <w:rFonts w:ascii="Times New Roman" w:hAnsi="Times New Roman"/>
                <w:lang w:val="es-MX"/>
              </w:rPr>
            </w:pPr>
            <w:r w:rsidRPr="000D462A">
              <w:rPr>
                <w:rFonts w:ascii="Times New Roman" w:hAnsi="Times New Roman"/>
                <w:lang w:val="es-MX"/>
              </w:rPr>
              <w:t>Método para realizar la tarea:</w:t>
            </w:r>
          </w:p>
          <w:p w:rsidRPr="000D462A" w:rsidR="00003EA9" w:rsidP="000C7CD5" w:rsidRDefault="00C104B1" w14:paraId="13F4C0AA" w14:textId="7F1E12D4">
            <w:pPr>
              <w:pStyle w:val="ListParagraph"/>
              <w:numPr>
                <w:ilvl w:val="0"/>
                <w:numId w:val="7"/>
              </w:numPr>
              <w:rPr>
                <w:sz w:val="22"/>
                <w:szCs w:val="22"/>
                <w:lang w:val="es-MX"/>
              </w:rPr>
            </w:pPr>
            <w:r w:rsidRPr="000D462A">
              <w:rPr>
                <w:sz w:val="22"/>
                <w:szCs w:val="22"/>
                <w:lang w:val="es-MX"/>
              </w:rPr>
              <w:t xml:space="preserve">María </w:t>
            </w:r>
            <w:r w:rsidRPr="000D462A" w:rsidR="00600049">
              <w:rPr>
                <w:sz w:val="22"/>
                <w:szCs w:val="22"/>
                <w:lang w:val="es-MX"/>
              </w:rPr>
              <w:t>abre</w:t>
            </w:r>
            <w:r w:rsidRPr="000D462A">
              <w:rPr>
                <w:sz w:val="22"/>
                <w:szCs w:val="22"/>
                <w:lang w:val="es-MX"/>
              </w:rPr>
              <w:t xml:space="preserve"> la aplicación</w:t>
            </w:r>
            <w:r w:rsidRPr="000D462A" w:rsidR="00600049">
              <w:rPr>
                <w:sz w:val="22"/>
                <w:szCs w:val="22"/>
                <w:lang w:val="es-MX"/>
              </w:rPr>
              <w:t xml:space="preserve"> </w:t>
            </w:r>
            <w:proofErr w:type="spellStart"/>
            <w:r w:rsidRPr="000D462A" w:rsidR="00600049">
              <w:rPr>
                <w:sz w:val="22"/>
                <w:szCs w:val="22"/>
                <w:lang w:val="es-MX"/>
              </w:rPr>
              <w:t>DiabCtrl</w:t>
            </w:r>
            <w:proofErr w:type="spellEnd"/>
            <w:r w:rsidRPr="000D462A">
              <w:rPr>
                <w:sz w:val="22"/>
                <w:szCs w:val="22"/>
                <w:lang w:val="es-MX"/>
              </w:rPr>
              <w:t xml:space="preserve">. </w:t>
            </w:r>
          </w:p>
          <w:p w:rsidRPr="000D462A" w:rsidR="00C104B1" w:rsidP="000C7CD5" w:rsidRDefault="007D73BD" w14:paraId="4B9C28A7" w14:textId="1668F75F">
            <w:pPr>
              <w:pStyle w:val="ListParagraph"/>
              <w:numPr>
                <w:ilvl w:val="0"/>
                <w:numId w:val="7"/>
              </w:numPr>
              <w:rPr>
                <w:sz w:val="22"/>
                <w:szCs w:val="22"/>
                <w:lang w:val="es-MX"/>
              </w:rPr>
            </w:pPr>
            <w:r w:rsidRPr="000D462A">
              <w:rPr>
                <w:sz w:val="22"/>
                <w:szCs w:val="22"/>
                <w:lang w:val="es-MX"/>
              </w:rPr>
              <w:t>Hace clic</w:t>
            </w:r>
            <w:r w:rsidRPr="000D462A" w:rsidR="00C104B1">
              <w:rPr>
                <w:sz w:val="22"/>
                <w:szCs w:val="22"/>
                <w:lang w:val="es-MX"/>
              </w:rPr>
              <w:t xml:space="preserve"> </w:t>
            </w:r>
            <w:r w:rsidRPr="000D462A" w:rsidR="00003EA9">
              <w:rPr>
                <w:sz w:val="22"/>
                <w:szCs w:val="22"/>
                <w:lang w:val="es-MX"/>
              </w:rPr>
              <w:t>en el apartado Registrarse</w:t>
            </w:r>
            <w:r w:rsidRPr="000D462A" w:rsidR="00003B76">
              <w:rPr>
                <w:sz w:val="22"/>
                <w:szCs w:val="22"/>
                <w:lang w:val="es-MX"/>
              </w:rPr>
              <w:t>/</w:t>
            </w:r>
            <w:r w:rsidRPr="000D462A" w:rsidR="003215CB">
              <w:rPr>
                <w:sz w:val="22"/>
                <w:szCs w:val="22"/>
                <w:lang w:val="es-MX"/>
              </w:rPr>
              <w:t>Iniciar sesión</w:t>
            </w:r>
            <w:r w:rsidRPr="000D462A" w:rsidR="00003EA9">
              <w:rPr>
                <w:sz w:val="22"/>
                <w:szCs w:val="22"/>
                <w:lang w:val="es-MX"/>
              </w:rPr>
              <w:t xml:space="preserve">. </w:t>
            </w:r>
          </w:p>
          <w:p w:rsidRPr="000D462A" w:rsidR="00003B76" w:rsidP="000C7CD5" w:rsidRDefault="00421CA7" w14:paraId="4E5CF3C4" w14:textId="3EC245EB">
            <w:pPr>
              <w:pStyle w:val="ListParagraph"/>
              <w:numPr>
                <w:ilvl w:val="0"/>
                <w:numId w:val="7"/>
              </w:numPr>
              <w:rPr>
                <w:sz w:val="22"/>
                <w:szCs w:val="22"/>
                <w:lang w:val="es-MX"/>
              </w:rPr>
            </w:pPr>
            <w:r w:rsidRPr="000D462A">
              <w:rPr>
                <w:sz w:val="22"/>
                <w:szCs w:val="22"/>
                <w:lang w:val="es-MX"/>
              </w:rPr>
              <w:t>Selecciona la opción “Registrarse”</w:t>
            </w:r>
          </w:p>
          <w:p w:rsidRPr="000D462A" w:rsidR="007D73BD" w:rsidP="000C7CD5" w:rsidRDefault="00600049" w14:paraId="50598E71" w14:textId="685B03D3">
            <w:pPr>
              <w:pStyle w:val="ListParagraph"/>
              <w:numPr>
                <w:ilvl w:val="0"/>
                <w:numId w:val="7"/>
              </w:numPr>
              <w:rPr>
                <w:sz w:val="22"/>
                <w:szCs w:val="22"/>
                <w:lang w:val="es-MX"/>
              </w:rPr>
            </w:pPr>
            <w:r w:rsidRPr="000D462A">
              <w:rPr>
                <w:sz w:val="22"/>
                <w:szCs w:val="22"/>
                <w:lang w:val="es-MX"/>
              </w:rPr>
              <w:t xml:space="preserve">María introduce sus </w:t>
            </w:r>
            <w:r w:rsidRPr="000D462A" w:rsidR="007D73BD">
              <w:rPr>
                <w:sz w:val="22"/>
                <w:szCs w:val="22"/>
                <w:lang w:val="es-MX"/>
              </w:rPr>
              <w:t>datos y</w:t>
            </w:r>
            <w:r w:rsidRPr="000D462A">
              <w:rPr>
                <w:sz w:val="22"/>
                <w:szCs w:val="22"/>
                <w:lang w:val="es-MX"/>
              </w:rPr>
              <w:t xml:space="preserve"> </w:t>
            </w:r>
            <w:r w:rsidRPr="000D462A" w:rsidR="00421CA7">
              <w:rPr>
                <w:sz w:val="22"/>
                <w:szCs w:val="22"/>
                <w:lang w:val="es-MX"/>
              </w:rPr>
              <w:t>crea su cuenta.</w:t>
            </w:r>
            <w:r w:rsidRPr="000D462A" w:rsidR="00DE33C4">
              <w:rPr>
                <w:sz w:val="22"/>
                <w:szCs w:val="22"/>
                <w:lang w:val="es-MX"/>
              </w:rPr>
              <w:t xml:space="preserve"> La aplicación la lleva devuelta en la página anterior.</w:t>
            </w:r>
          </w:p>
          <w:p w:rsidRPr="000D462A" w:rsidR="00DE33C4" w:rsidP="000C7CD5" w:rsidRDefault="00DE33C4" w14:paraId="7635F33B" w14:textId="5BBE6C50">
            <w:pPr>
              <w:pStyle w:val="ListParagraph"/>
              <w:numPr>
                <w:ilvl w:val="0"/>
                <w:numId w:val="7"/>
              </w:numPr>
              <w:rPr>
                <w:sz w:val="22"/>
                <w:szCs w:val="22"/>
                <w:lang w:val="es-MX"/>
              </w:rPr>
            </w:pPr>
            <w:r w:rsidRPr="000D462A">
              <w:rPr>
                <w:sz w:val="22"/>
                <w:szCs w:val="22"/>
                <w:lang w:val="es-MX"/>
              </w:rPr>
              <w:t xml:space="preserve">Selecciona la opción </w:t>
            </w:r>
            <w:r w:rsidRPr="000D462A" w:rsidR="003215CB">
              <w:rPr>
                <w:sz w:val="22"/>
                <w:szCs w:val="22"/>
                <w:lang w:val="es-MX"/>
              </w:rPr>
              <w:t>“Iniciar sesión” e introduce sus datos correctamente.</w:t>
            </w:r>
          </w:p>
          <w:p w:rsidRPr="000D462A" w:rsidR="003215CB" w:rsidP="000C7CD5" w:rsidRDefault="003215CB" w14:paraId="58B5F15E" w14:textId="5111E3EE">
            <w:pPr>
              <w:pStyle w:val="ListParagraph"/>
              <w:numPr>
                <w:ilvl w:val="0"/>
                <w:numId w:val="7"/>
              </w:numPr>
              <w:rPr>
                <w:sz w:val="22"/>
                <w:szCs w:val="22"/>
                <w:lang w:val="es-MX"/>
              </w:rPr>
            </w:pPr>
            <w:r w:rsidRPr="000D462A">
              <w:rPr>
                <w:sz w:val="22"/>
                <w:szCs w:val="22"/>
                <w:lang w:val="es-MX"/>
              </w:rPr>
              <w:t>María se encuentra dentro de la aplicación.</w:t>
            </w:r>
          </w:p>
          <w:p w:rsidRPr="000D462A" w:rsidR="002D167D" w:rsidP="002D167D" w:rsidRDefault="002D167D" w14:paraId="272E88D0" w14:textId="77777777">
            <w:pPr>
              <w:jc w:val="both"/>
              <w:rPr>
                <w:rFonts w:ascii="Times New Roman" w:hAnsi="Times New Roman"/>
                <w:lang w:val="es-MX"/>
              </w:rPr>
            </w:pPr>
          </w:p>
          <w:p w:rsidRPr="000D462A" w:rsidR="002D167D" w:rsidP="002D167D" w:rsidRDefault="002D167D" w14:paraId="7D7157B3" w14:textId="1AECDA2F">
            <w:pPr>
              <w:jc w:val="both"/>
              <w:rPr>
                <w:rFonts w:ascii="Times New Roman" w:hAnsi="Times New Roman"/>
                <w:lang w:val="es-MX"/>
              </w:rPr>
            </w:pPr>
            <w:r w:rsidRPr="000D462A">
              <w:rPr>
                <w:rFonts w:ascii="Times New Roman" w:hAnsi="Times New Roman"/>
                <w:lang w:val="es-MX"/>
              </w:rPr>
              <w:t xml:space="preserve">Título: </w:t>
            </w:r>
            <w:r w:rsidRPr="000D462A" w:rsidR="00DA295B">
              <w:rPr>
                <w:rFonts w:ascii="Times New Roman" w:hAnsi="Times New Roman"/>
                <w:lang w:val="es-MX"/>
              </w:rPr>
              <w:t>Registro de dieta</w:t>
            </w:r>
          </w:p>
          <w:p w:rsidRPr="000D462A" w:rsidR="002D167D" w:rsidP="002D167D" w:rsidRDefault="002D167D" w14:paraId="003E5AD4" w14:textId="77A85EDE">
            <w:pPr>
              <w:jc w:val="both"/>
              <w:rPr>
                <w:rFonts w:ascii="Times New Roman" w:hAnsi="Times New Roman"/>
                <w:lang w:val="es-MX"/>
              </w:rPr>
            </w:pPr>
            <w:r w:rsidRPr="000D462A">
              <w:rPr>
                <w:rFonts w:ascii="Times New Roman" w:hAnsi="Times New Roman"/>
                <w:lang w:val="es-MX"/>
              </w:rPr>
              <w:t xml:space="preserve">Situación: María </w:t>
            </w:r>
            <w:r w:rsidRPr="000D462A" w:rsidR="009A2CA8">
              <w:rPr>
                <w:rFonts w:ascii="Times New Roman" w:hAnsi="Times New Roman"/>
                <w:lang w:val="es-MX"/>
              </w:rPr>
              <w:t>quiere llevar un registro de su dieta.</w:t>
            </w:r>
          </w:p>
          <w:p w:rsidRPr="000D462A" w:rsidR="002D167D" w:rsidP="002D167D" w:rsidRDefault="002D167D" w14:paraId="732F2099" w14:textId="77777777">
            <w:pPr>
              <w:jc w:val="both"/>
              <w:rPr>
                <w:rFonts w:ascii="Times New Roman" w:hAnsi="Times New Roman"/>
                <w:lang w:val="es-MX"/>
              </w:rPr>
            </w:pPr>
            <w:r w:rsidRPr="000D462A">
              <w:rPr>
                <w:rFonts w:ascii="Times New Roman" w:hAnsi="Times New Roman"/>
                <w:lang w:val="es-MX"/>
              </w:rPr>
              <w:t>Método para realizar la tarea:</w:t>
            </w:r>
          </w:p>
          <w:p w:rsidRPr="000D462A" w:rsidR="002D167D" w:rsidP="000C7CD5" w:rsidRDefault="002D167D" w14:paraId="72028684" w14:textId="77777777">
            <w:pPr>
              <w:pStyle w:val="ListParagraph"/>
              <w:numPr>
                <w:ilvl w:val="0"/>
                <w:numId w:val="8"/>
              </w:numPr>
              <w:rPr>
                <w:sz w:val="22"/>
                <w:szCs w:val="22"/>
                <w:lang w:val="es-MX"/>
              </w:rPr>
            </w:pPr>
            <w:r w:rsidRPr="000D462A">
              <w:rPr>
                <w:sz w:val="22"/>
                <w:szCs w:val="22"/>
                <w:lang w:val="es-MX"/>
              </w:rPr>
              <w:t xml:space="preserve">María abre la aplicación </w:t>
            </w:r>
            <w:proofErr w:type="spellStart"/>
            <w:r w:rsidRPr="000D462A">
              <w:rPr>
                <w:sz w:val="22"/>
                <w:szCs w:val="22"/>
                <w:lang w:val="es-MX"/>
              </w:rPr>
              <w:t>DiabCtrl</w:t>
            </w:r>
            <w:proofErr w:type="spellEnd"/>
            <w:r w:rsidRPr="000D462A">
              <w:rPr>
                <w:sz w:val="22"/>
                <w:szCs w:val="22"/>
                <w:lang w:val="es-MX"/>
              </w:rPr>
              <w:t xml:space="preserve">. </w:t>
            </w:r>
          </w:p>
          <w:p w:rsidRPr="000D462A" w:rsidR="002D167D" w:rsidP="000C7CD5" w:rsidRDefault="002D167D" w14:paraId="65EF649F" w14:textId="58CDCD39">
            <w:pPr>
              <w:pStyle w:val="ListParagraph"/>
              <w:numPr>
                <w:ilvl w:val="0"/>
                <w:numId w:val="8"/>
              </w:numPr>
              <w:rPr>
                <w:sz w:val="22"/>
                <w:szCs w:val="22"/>
                <w:lang w:val="es-MX"/>
              </w:rPr>
            </w:pPr>
            <w:r w:rsidRPr="000D462A">
              <w:rPr>
                <w:sz w:val="22"/>
                <w:szCs w:val="22"/>
                <w:lang w:val="es-MX"/>
              </w:rPr>
              <w:t xml:space="preserve">Hace clic en el apartado </w:t>
            </w:r>
            <w:r w:rsidRPr="000D462A" w:rsidR="009A2CA8">
              <w:rPr>
                <w:sz w:val="22"/>
                <w:szCs w:val="22"/>
                <w:lang w:val="es-MX"/>
              </w:rPr>
              <w:t>“Registra tu dieta”</w:t>
            </w:r>
            <w:r w:rsidRPr="000D462A">
              <w:rPr>
                <w:sz w:val="22"/>
                <w:szCs w:val="22"/>
                <w:lang w:val="es-MX"/>
              </w:rPr>
              <w:t xml:space="preserve"> </w:t>
            </w:r>
          </w:p>
          <w:p w:rsidRPr="000D462A" w:rsidR="0077455E" w:rsidP="000C7CD5" w:rsidRDefault="002D167D" w14:paraId="629B14E0" w14:textId="36F3F915">
            <w:pPr>
              <w:pStyle w:val="ListParagraph"/>
              <w:numPr>
                <w:ilvl w:val="0"/>
                <w:numId w:val="8"/>
              </w:numPr>
              <w:rPr>
                <w:sz w:val="22"/>
                <w:szCs w:val="22"/>
                <w:lang w:val="es-MX"/>
              </w:rPr>
            </w:pPr>
            <w:r w:rsidRPr="000D462A">
              <w:rPr>
                <w:sz w:val="22"/>
                <w:szCs w:val="22"/>
                <w:lang w:val="es-MX"/>
              </w:rPr>
              <w:t>María</w:t>
            </w:r>
            <w:r w:rsidRPr="000D462A" w:rsidR="0077455E">
              <w:rPr>
                <w:sz w:val="22"/>
                <w:szCs w:val="22"/>
                <w:lang w:val="es-MX"/>
              </w:rPr>
              <w:t xml:space="preserve"> hace clic en “Nuevo”</w:t>
            </w:r>
            <w:r w:rsidRPr="000D462A">
              <w:rPr>
                <w:sz w:val="22"/>
                <w:szCs w:val="22"/>
                <w:lang w:val="es-MX"/>
              </w:rPr>
              <w:t xml:space="preserve"> introduce</w:t>
            </w:r>
            <w:r w:rsidRPr="000D462A" w:rsidR="0077455E">
              <w:rPr>
                <w:sz w:val="22"/>
                <w:szCs w:val="22"/>
                <w:lang w:val="es-MX"/>
              </w:rPr>
              <w:t xml:space="preserve"> datos de su comida.</w:t>
            </w:r>
          </w:p>
          <w:p w:rsidRPr="000D462A" w:rsidR="002D167D" w:rsidP="000C7CD5" w:rsidRDefault="0077455E" w14:paraId="4C91EFBC" w14:textId="02E356CC">
            <w:pPr>
              <w:pStyle w:val="ListParagraph"/>
              <w:numPr>
                <w:ilvl w:val="0"/>
                <w:numId w:val="8"/>
              </w:numPr>
              <w:rPr>
                <w:sz w:val="22"/>
                <w:szCs w:val="22"/>
                <w:lang w:val="es-MX"/>
              </w:rPr>
            </w:pPr>
            <w:r w:rsidRPr="000D462A">
              <w:rPr>
                <w:sz w:val="22"/>
                <w:szCs w:val="22"/>
                <w:lang w:val="es-MX"/>
              </w:rPr>
              <w:t xml:space="preserve">Hace clic </w:t>
            </w:r>
            <w:r w:rsidR="000D462A">
              <w:rPr>
                <w:sz w:val="22"/>
                <w:szCs w:val="22"/>
                <w:lang w:val="es-MX"/>
              </w:rPr>
              <w:t>en</w:t>
            </w:r>
            <w:r w:rsidRPr="000D462A">
              <w:rPr>
                <w:sz w:val="22"/>
                <w:szCs w:val="22"/>
                <w:lang w:val="es-MX"/>
              </w:rPr>
              <w:t xml:space="preserve"> “Guardar”</w:t>
            </w:r>
            <w:r w:rsidR="0037132B">
              <w:rPr>
                <w:sz w:val="22"/>
                <w:szCs w:val="22"/>
                <w:lang w:val="es-MX"/>
              </w:rPr>
              <w:t>.</w:t>
            </w:r>
          </w:p>
          <w:p w:rsidR="003215CB" w:rsidP="003215CB" w:rsidRDefault="003215CB" w14:paraId="6BA44018" w14:textId="77777777">
            <w:pPr>
              <w:rPr>
                <w:rFonts w:ascii="Times New Roman" w:hAnsi="Times New Roman"/>
                <w:lang w:val="es-MX"/>
              </w:rPr>
            </w:pPr>
          </w:p>
          <w:p w:rsidRPr="000D462A" w:rsidR="0037132B" w:rsidP="0037132B" w:rsidRDefault="0037132B" w14:paraId="0362C3CE" w14:textId="2B4F98D9">
            <w:pPr>
              <w:jc w:val="both"/>
              <w:rPr>
                <w:rFonts w:ascii="Times New Roman" w:hAnsi="Times New Roman"/>
                <w:lang w:val="es-MX"/>
              </w:rPr>
            </w:pPr>
            <w:r w:rsidRPr="000D462A">
              <w:rPr>
                <w:rFonts w:ascii="Times New Roman" w:hAnsi="Times New Roman"/>
                <w:lang w:val="es-MX"/>
              </w:rPr>
              <w:t xml:space="preserve">Título: </w:t>
            </w:r>
            <w:r>
              <w:rPr>
                <w:rFonts w:ascii="Times New Roman" w:hAnsi="Times New Roman"/>
                <w:lang w:val="es-MX"/>
              </w:rPr>
              <w:t>Seguimiento de niveles de glucosa</w:t>
            </w:r>
          </w:p>
          <w:p w:rsidRPr="000D462A" w:rsidR="0037132B" w:rsidP="0037132B" w:rsidRDefault="0037132B" w14:paraId="7EFE7AB1" w14:textId="23A290A0">
            <w:pPr>
              <w:jc w:val="both"/>
              <w:rPr>
                <w:rFonts w:ascii="Times New Roman" w:hAnsi="Times New Roman"/>
                <w:lang w:val="es-MX"/>
              </w:rPr>
            </w:pPr>
            <w:r w:rsidRPr="000D462A">
              <w:rPr>
                <w:rFonts w:ascii="Times New Roman" w:hAnsi="Times New Roman"/>
                <w:lang w:val="es-MX"/>
              </w:rPr>
              <w:t xml:space="preserve">Situación: María quiere llevar un </w:t>
            </w:r>
            <w:r w:rsidR="00DE08AE">
              <w:rPr>
                <w:rFonts w:ascii="Times New Roman" w:hAnsi="Times New Roman"/>
                <w:lang w:val="es-MX"/>
              </w:rPr>
              <w:t>seguimiento de su glucosa</w:t>
            </w:r>
          </w:p>
          <w:p w:rsidRPr="000D462A" w:rsidR="0037132B" w:rsidP="0037132B" w:rsidRDefault="0037132B" w14:paraId="03B5D5BC" w14:textId="77777777">
            <w:pPr>
              <w:jc w:val="both"/>
              <w:rPr>
                <w:rFonts w:ascii="Times New Roman" w:hAnsi="Times New Roman"/>
                <w:lang w:val="es-MX"/>
              </w:rPr>
            </w:pPr>
            <w:r w:rsidRPr="000D462A">
              <w:rPr>
                <w:rFonts w:ascii="Times New Roman" w:hAnsi="Times New Roman"/>
                <w:lang w:val="es-MX"/>
              </w:rPr>
              <w:t>Método para realizar la tarea:</w:t>
            </w:r>
          </w:p>
          <w:p w:rsidR="00DE08AE" w:rsidP="000C7CD5" w:rsidRDefault="00DE08AE" w14:paraId="5D89EFE5" w14:textId="3DFA8B7B">
            <w:pPr>
              <w:pStyle w:val="ListParagraph"/>
              <w:numPr>
                <w:ilvl w:val="0"/>
                <w:numId w:val="9"/>
              </w:numPr>
              <w:rPr>
                <w:sz w:val="22"/>
                <w:szCs w:val="22"/>
                <w:lang w:val="es-MX"/>
              </w:rPr>
            </w:pPr>
            <w:r>
              <w:rPr>
                <w:sz w:val="22"/>
                <w:szCs w:val="22"/>
                <w:lang w:val="es-MX"/>
              </w:rPr>
              <w:t>María se toma su nivel de glucosa.</w:t>
            </w:r>
          </w:p>
          <w:p w:rsidRPr="000D462A" w:rsidR="0037132B" w:rsidP="000C7CD5" w:rsidRDefault="0037132B" w14:paraId="71D54378" w14:textId="2E9321F1">
            <w:pPr>
              <w:pStyle w:val="ListParagraph"/>
              <w:numPr>
                <w:ilvl w:val="0"/>
                <w:numId w:val="9"/>
              </w:numPr>
              <w:rPr>
                <w:sz w:val="22"/>
                <w:szCs w:val="22"/>
                <w:lang w:val="es-MX"/>
              </w:rPr>
            </w:pPr>
            <w:r w:rsidRPr="000D462A">
              <w:rPr>
                <w:sz w:val="22"/>
                <w:szCs w:val="22"/>
                <w:lang w:val="es-MX"/>
              </w:rPr>
              <w:t xml:space="preserve">María abre la aplicación </w:t>
            </w:r>
            <w:proofErr w:type="spellStart"/>
            <w:r w:rsidRPr="000D462A">
              <w:rPr>
                <w:sz w:val="22"/>
                <w:szCs w:val="22"/>
                <w:lang w:val="es-MX"/>
              </w:rPr>
              <w:t>DiabCtrl</w:t>
            </w:r>
            <w:proofErr w:type="spellEnd"/>
            <w:r w:rsidRPr="000D462A">
              <w:rPr>
                <w:sz w:val="22"/>
                <w:szCs w:val="22"/>
                <w:lang w:val="es-MX"/>
              </w:rPr>
              <w:t xml:space="preserve">. </w:t>
            </w:r>
          </w:p>
          <w:p w:rsidRPr="000D462A" w:rsidR="0037132B" w:rsidP="000C7CD5" w:rsidRDefault="0037132B" w14:paraId="1D8A38F3" w14:textId="4A899D84">
            <w:pPr>
              <w:pStyle w:val="ListParagraph"/>
              <w:numPr>
                <w:ilvl w:val="0"/>
                <w:numId w:val="9"/>
              </w:numPr>
              <w:rPr>
                <w:sz w:val="22"/>
                <w:szCs w:val="22"/>
                <w:lang w:val="es-MX"/>
              </w:rPr>
            </w:pPr>
            <w:r w:rsidRPr="000D462A">
              <w:rPr>
                <w:sz w:val="22"/>
                <w:szCs w:val="22"/>
                <w:lang w:val="es-MX"/>
              </w:rPr>
              <w:t>Hace clic en el apartado “</w:t>
            </w:r>
            <w:r w:rsidR="00075714">
              <w:rPr>
                <w:sz w:val="22"/>
                <w:szCs w:val="22"/>
                <w:lang w:val="es-MX"/>
              </w:rPr>
              <w:t>Registro de nivel</w:t>
            </w:r>
            <w:r w:rsidR="00DE08AE">
              <w:rPr>
                <w:sz w:val="22"/>
                <w:szCs w:val="22"/>
                <w:lang w:val="es-MX"/>
              </w:rPr>
              <w:t xml:space="preserve"> de glucosa</w:t>
            </w:r>
            <w:r w:rsidRPr="000D462A">
              <w:rPr>
                <w:sz w:val="22"/>
                <w:szCs w:val="22"/>
                <w:lang w:val="es-MX"/>
              </w:rPr>
              <w:t xml:space="preserve">” </w:t>
            </w:r>
          </w:p>
          <w:p w:rsidRPr="000D462A" w:rsidR="0037132B" w:rsidP="000C7CD5" w:rsidRDefault="0037132B" w14:paraId="5AB77A8C" w14:textId="69A25792">
            <w:pPr>
              <w:pStyle w:val="ListParagraph"/>
              <w:numPr>
                <w:ilvl w:val="0"/>
                <w:numId w:val="9"/>
              </w:numPr>
              <w:rPr>
                <w:sz w:val="22"/>
                <w:szCs w:val="22"/>
                <w:lang w:val="es-MX"/>
              </w:rPr>
            </w:pPr>
            <w:r w:rsidRPr="000D462A">
              <w:rPr>
                <w:sz w:val="22"/>
                <w:szCs w:val="22"/>
                <w:lang w:val="es-MX"/>
              </w:rPr>
              <w:t xml:space="preserve">María hace clic en “Nuevo” introduce </w:t>
            </w:r>
            <w:r w:rsidR="00DE08AE">
              <w:rPr>
                <w:sz w:val="22"/>
                <w:szCs w:val="22"/>
                <w:lang w:val="es-MX"/>
              </w:rPr>
              <w:t>día y hora de</w:t>
            </w:r>
            <w:r w:rsidR="00756FCD">
              <w:rPr>
                <w:sz w:val="22"/>
                <w:szCs w:val="22"/>
                <w:lang w:val="es-MX"/>
              </w:rPr>
              <w:t xml:space="preserve"> la toma del </w:t>
            </w:r>
            <w:r w:rsidR="00DE08AE">
              <w:rPr>
                <w:sz w:val="22"/>
                <w:szCs w:val="22"/>
                <w:lang w:val="es-MX"/>
              </w:rPr>
              <w:t>nivel de glucosa</w:t>
            </w:r>
            <w:r w:rsidRPr="000D462A">
              <w:rPr>
                <w:sz w:val="22"/>
                <w:szCs w:val="22"/>
                <w:lang w:val="es-MX"/>
              </w:rPr>
              <w:t>.</w:t>
            </w:r>
          </w:p>
          <w:p w:rsidRPr="000D462A" w:rsidR="0037132B" w:rsidP="000C7CD5" w:rsidRDefault="0037132B" w14:paraId="4BE53682" w14:textId="77777777">
            <w:pPr>
              <w:pStyle w:val="ListParagraph"/>
              <w:numPr>
                <w:ilvl w:val="0"/>
                <w:numId w:val="9"/>
              </w:numPr>
              <w:rPr>
                <w:sz w:val="22"/>
                <w:szCs w:val="22"/>
                <w:lang w:val="es-MX"/>
              </w:rPr>
            </w:pPr>
            <w:r w:rsidRPr="000D462A">
              <w:rPr>
                <w:sz w:val="22"/>
                <w:szCs w:val="22"/>
                <w:lang w:val="es-MX"/>
              </w:rPr>
              <w:t xml:space="preserve">Hace clic </w:t>
            </w:r>
            <w:r>
              <w:rPr>
                <w:sz w:val="22"/>
                <w:szCs w:val="22"/>
                <w:lang w:val="es-MX"/>
              </w:rPr>
              <w:t>en</w:t>
            </w:r>
            <w:r w:rsidRPr="000D462A">
              <w:rPr>
                <w:sz w:val="22"/>
                <w:szCs w:val="22"/>
                <w:lang w:val="es-MX"/>
              </w:rPr>
              <w:t xml:space="preserve"> “Guardar”</w:t>
            </w:r>
            <w:r>
              <w:rPr>
                <w:sz w:val="22"/>
                <w:szCs w:val="22"/>
                <w:lang w:val="es-MX"/>
              </w:rPr>
              <w:t>.</w:t>
            </w:r>
          </w:p>
          <w:p w:rsidR="0037132B" w:rsidP="003215CB" w:rsidRDefault="0037132B" w14:paraId="78F252E3" w14:textId="77777777">
            <w:pPr>
              <w:rPr>
                <w:rFonts w:ascii="Times New Roman" w:hAnsi="Times New Roman"/>
                <w:lang w:val="es-MX"/>
              </w:rPr>
            </w:pPr>
          </w:p>
          <w:p w:rsidRPr="000D462A" w:rsidR="0037132B" w:rsidP="0037132B" w:rsidRDefault="0037132B" w14:paraId="13148B42" w14:textId="4DB55CCD">
            <w:pPr>
              <w:jc w:val="both"/>
              <w:rPr>
                <w:rFonts w:ascii="Times New Roman" w:hAnsi="Times New Roman"/>
                <w:lang w:val="es-MX"/>
              </w:rPr>
            </w:pPr>
            <w:r w:rsidRPr="000D462A">
              <w:rPr>
                <w:rFonts w:ascii="Times New Roman" w:hAnsi="Times New Roman"/>
                <w:lang w:val="es-MX"/>
              </w:rPr>
              <w:t xml:space="preserve">Título: </w:t>
            </w:r>
            <w:r>
              <w:rPr>
                <w:rFonts w:ascii="Times New Roman" w:hAnsi="Times New Roman"/>
                <w:lang w:val="es-MX"/>
              </w:rPr>
              <w:t>Generar estadísticas</w:t>
            </w:r>
          </w:p>
          <w:p w:rsidRPr="000D462A" w:rsidR="0037132B" w:rsidP="0037132B" w:rsidRDefault="0037132B" w14:paraId="162F2A50" w14:textId="299F5D78">
            <w:pPr>
              <w:jc w:val="both"/>
              <w:rPr>
                <w:rFonts w:ascii="Times New Roman" w:hAnsi="Times New Roman"/>
                <w:lang w:val="es-MX"/>
              </w:rPr>
            </w:pPr>
            <w:r w:rsidRPr="000D462A">
              <w:rPr>
                <w:rFonts w:ascii="Times New Roman" w:hAnsi="Times New Roman"/>
                <w:lang w:val="es-MX"/>
              </w:rPr>
              <w:t xml:space="preserve">Situación: María </w:t>
            </w:r>
            <w:r w:rsidR="005E4793">
              <w:rPr>
                <w:rFonts w:ascii="Times New Roman" w:hAnsi="Times New Roman"/>
                <w:lang w:val="es-MX"/>
              </w:rPr>
              <w:t>desea ver las estadísticas de sus niveles de glucosa</w:t>
            </w:r>
            <w:r w:rsidR="00D50393">
              <w:rPr>
                <w:rFonts w:ascii="Times New Roman" w:hAnsi="Times New Roman"/>
                <w:lang w:val="es-MX"/>
              </w:rPr>
              <w:t xml:space="preserve"> de los últimos 3 meses</w:t>
            </w:r>
            <w:r w:rsidR="005E4793">
              <w:rPr>
                <w:rFonts w:ascii="Times New Roman" w:hAnsi="Times New Roman"/>
                <w:lang w:val="es-MX"/>
              </w:rPr>
              <w:t>.</w:t>
            </w:r>
          </w:p>
          <w:p w:rsidRPr="000D462A" w:rsidR="0037132B" w:rsidP="0037132B" w:rsidRDefault="0037132B" w14:paraId="2A76EF8B" w14:textId="77777777">
            <w:pPr>
              <w:jc w:val="both"/>
              <w:rPr>
                <w:rFonts w:ascii="Times New Roman" w:hAnsi="Times New Roman"/>
                <w:lang w:val="es-MX"/>
              </w:rPr>
            </w:pPr>
            <w:r w:rsidRPr="000D462A">
              <w:rPr>
                <w:rFonts w:ascii="Times New Roman" w:hAnsi="Times New Roman"/>
                <w:lang w:val="es-MX"/>
              </w:rPr>
              <w:t>Método para realizar la tarea:</w:t>
            </w:r>
          </w:p>
          <w:p w:rsidRPr="000D462A" w:rsidR="0037132B" w:rsidP="000C7CD5" w:rsidRDefault="0037132B" w14:paraId="2FD06EFB" w14:textId="77777777">
            <w:pPr>
              <w:pStyle w:val="ListParagraph"/>
              <w:numPr>
                <w:ilvl w:val="0"/>
                <w:numId w:val="10"/>
              </w:numPr>
              <w:rPr>
                <w:sz w:val="22"/>
                <w:szCs w:val="22"/>
                <w:lang w:val="es-MX"/>
              </w:rPr>
            </w:pPr>
            <w:r w:rsidRPr="000D462A">
              <w:rPr>
                <w:sz w:val="22"/>
                <w:szCs w:val="22"/>
                <w:lang w:val="es-MX"/>
              </w:rPr>
              <w:t xml:space="preserve">María abre la aplicación </w:t>
            </w:r>
            <w:proofErr w:type="spellStart"/>
            <w:r w:rsidRPr="000D462A">
              <w:rPr>
                <w:sz w:val="22"/>
                <w:szCs w:val="22"/>
                <w:lang w:val="es-MX"/>
              </w:rPr>
              <w:t>DiabCtrl</w:t>
            </w:r>
            <w:proofErr w:type="spellEnd"/>
            <w:r w:rsidRPr="000D462A">
              <w:rPr>
                <w:sz w:val="22"/>
                <w:szCs w:val="22"/>
                <w:lang w:val="es-MX"/>
              </w:rPr>
              <w:t xml:space="preserve">. </w:t>
            </w:r>
          </w:p>
          <w:p w:rsidR="0037132B" w:rsidP="000C7CD5" w:rsidRDefault="0037132B" w14:paraId="2EF54994" w14:textId="529E7828">
            <w:pPr>
              <w:pStyle w:val="ListParagraph"/>
              <w:numPr>
                <w:ilvl w:val="0"/>
                <w:numId w:val="10"/>
              </w:numPr>
              <w:rPr>
                <w:sz w:val="22"/>
                <w:szCs w:val="22"/>
                <w:lang w:val="es-MX"/>
              </w:rPr>
            </w:pPr>
            <w:r w:rsidRPr="000D462A">
              <w:rPr>
                <w:sz w:val="22"/>
                <w:szCs w:val="22"/>
                <w:lang w:val="es-MX"/>
              </w:rPr>
              <w:t>Hace clic en el apartado “</w:t>
            </w:r>
            <w:r w:rsidR="0022135F">
              <w:rPr>
                <w:sz w:val="22"/>
                <w:szCs w:val="22"/>
                <w:lang w:val="es-MX"/>
              </w:rPr>
              <w:t xml:space="preserve">Generar </w:t>
            </w:r>
            <w:r w:rsidR="009F07B8">
              <w:rPr>
                <w:sz w:val="22"/>
                <w:szCs w:val="22"/>
                <w:lang w:val="es-MX"/>
              </w:rPr>
              <w:t>Estadísticas</w:t>
            </w:r>
            <w:r w:rsidRPr="000D462A">
              <w:rPr>
                <w:sz w:val="22"/>
                <w:szCs w:val="22"/>
                <w:lang w:val="es-MX"/>
              </w:rPr>
              <w:t xml:space="preserve">” </w:t>
            </w:r>
          </w:p>
          <w:p w:rsidR="00513004" w:rsidP="002B0FDF" w:rsidRDefault="00250A63" w14:paraId="70F44F0C" w14:textId="26C895C1">
            <w:pPr>
              <w:pStyle w:val="ListParagraph"/>
              <w:numPr>
                <w:ilvl w:val="0"/>
                <w:numId w:val="10"/>
              </w:numPr>
              <w:rPr>
                <w:sz w:val="22"/>
                <w:szCs w:val="22"/>
                <w:lang w:val="es-MX"/>
              </w:rPr>
            </w:pPr>
            <w:r>
              <w:rPr>
                <w:sz w:val="22"/>
                <w:szCs w:val="22"/>
                <w:lang w:val="es-MX"/>
              </w:rPr>
              <w:t>Selecciona la cantidad de meses recientes de las que quiere ver gráficos.</w:t>
            </w:r>
          </w:p>
          <w:p w:rsidR="00860F03" w:rsidP="00860F03" w:rsidRDefault="00A93D10" w14:paraId="7F37E396" w14:textId="2130FBD4">
            <w:pPr>
              <w:pStyle w:val="ListParagraph"/>
              <w:numPr>
                <w:ilvl w:val="0"/>
                <w:numId w:val="10"/>
              </w:numPr>
              <w:rPr>
                <w:sz w:val="22"/>
                <w:szCs w:val="22"/>
                <w:lang w:val="es-MX"/>
              </w:rPr>
            </w:pPr>
            <w:r w:rsidRPr="00860F03">
              <w:rPr>
                <w:sz w:val="22"/>
                <w:szCs w:val="22"/>
                <w:lang w:val="es-MX"/>
              </w:rPr>
              <w:t>Podrá observar las estadísticas</w:t>
            </w:r>
            <w:r w:rsidR="00860F03">
              <w:rPr>
                <w:sz w:val="22"/>
                <w:szCs w:val="22"/>
                <w:lang w:val="es-MX"/>
              </w:rPr>
              <w:t>.</w:t>
            </w:r>
          </w:p>
          <w:p w:rsidRPr="00860F03" w:rsidR="00047B87" w:rsidP="00860F03" w:rsidRDefault="00047B87" w14:paraId="1A7B3177" w14:textId="77777777">
            <w:pPr>
              <w:rPr>
                <w:lang w:val="es-MX"/>
              </w:rPr>
            </w:pPr>
          </w:p>
          <w:p w:rsidRPr="000D462A" w:rsidR="0037132B" w:rsidP="0037132B" w:rsidRDefault="0037132B" w14:paraId="0D71019C" w14:textId="69ABFBF2">
            <w:pPr>
              <w:jc w:val="both"/>
              <w:rPr>
                <w:rFonts w:ascii="Times New Roman" w:hAnsi="Times New Roman"/>
                <w:lang w:val="es-MX"/>
              </w:rPr>
            </w:pPr>
            <w:r w:rsidRPr="000D462A">
              <w:rPr>
                <w:rFonts w:ascii="Times New Roman" w:hAnsi="Times New Roman"/>
                <w:lang w:val="es-MX"/>
              </w:rPr>
              <w:t xml:space="preserve">Título: </w:t>
            </w:r>
            <w:r>
              <w:rPr>
                <w:rFonts w:ascii="Times New Roman" w:hAnsi="Times New Roman"/>
                <w:lang w:val="es-MX"/>
              </w:rPr>
              <w:t>Imprimir información</w:t>
            </w:r>
            <w:r w:rsidR="00855E13">
              <w:rPr>
                <w:rFonts w:ascii="Times New Roman" w:hAnsi="Times New Roman"/>
                <w:lang w:val="es-MX"/>
              </w:rPr>
              <w:t xml:space="preserve"> del historial de su registro de nivel de glucosa.</w:t>
            </w:r>
          </w:p>
          <w:p w:rsidRPr="000D462A" w:rsidR="0037132B" w:rsidP="0037132B" w:rsidRDefault="0037132B" w14:paraId="4357842E" w14:textId="54FE3C40">
            <w:pPr>
              <w:jc w:val="both"/>
              <w:rPr>
                <w:rFonts w:ascii="Times New Roman" w:hAnsi="Times New Roman"/>
                <w:lang w:val="es-MX"/>
              </w:rPr>
            </w:pPr>
            <w:r w:rsidRPr="000D462A">
              <w:rPr>
                <w:rFonts w:ascii="Times New Roman" w:hAnsi="Times New Roman"/>
                <w:lang w:val="es-MX"/>
              </w:rPr>
              <w:t xml:space="preserve">Situación: María </w:t>
            </w:r>
            <w:r w:rsidR="00047B87">
              <w:rPr>
                <w:rFonts w:ascii="Times New Roman" w:hAnsi="Times New Roman"/>
                <w:lang w:val="es-MX"/>
              </w:rPr>
              <w:t xml:space="preserve">requiere imprimir </w:t>
            </w:r>
            <w:r w:rsidR="001F0E10">
              <w:rPr>
                <w:rFonts w:ascii="Times New Roman" w:hAnsi="Times New Roman"/>
                <w:lang w:val="es-MX"/>
              </w:rPr>
              <w:t>información seleccionada</w:t>
            </w:r>
            <w:r w:rsidR="00047B87">
              <w:rPr>
                <w:rFonts w:ascii="Times New Roman" w:hAnsi="Times New Roman"/>
                <w:lang w:val="es-MX"/>
              </w:rPr>
              <w:t>.</w:t>
            </w:r>
          </w:p>
          <w:p w:rsidRPr="000D462A" w:rsidR="0037132B" w:rsidP="0037132B" w:rsidRDefault="0037132B" w14:paraId="0F76AFA2" w14:textId="77777777">
            <w:pPr>
              <w:jc w:val="both"/>
              <w:rPr>
                <w:rFonts w:ascii="Times New Roman" w:hAnsi="Times New Roman"/>
                <w:lang w:val="es-MX"/>
              </w:rPr>
            </w:pPr>
            <w:r w:rsidRPr="000D462A">
              <w:rPr>
                <w:rFonts w:ascii="Times New Roman" w:hAnsi="Times New Roman"/>
                <w:lang w:val="es-MX"/>
              </w:rPr>
              <w:t>Método para realizar la tarea:</w:t>
            </w:r>
          </w:p>
          <w:p w:rsidR="002C2CF8" w:rsidP="002C2CF8" w:rsidRDefault="0037132B" w14:paraId="06BF56D9" w14:textId="7447A46C">
            <w:pPr>
              <w:pStyle w:val="ListParagraph"/>
              <w:numPr>
                <w:ilvl w:val="0"/>
                <w:numId w:val="11"/>
              </w:numPr>
              <w:rPr>
                <w:sz w:val="22"/>
                <w:szCs w:val="22"/>
                <w:lang w:val="es-MX"/>
              </w:rPr>
            </w:pPr>
            <w:r w:rsidRPr="000D462A">
              <w:rPr>
                <w:sz w:val="22"/>
                <w:szCs w:val="22"/>
                <w:lang w:val="es-MX"/>
              </w:rPr>
              <w:t xml:space="preserve">María abre la aplicación </w:t>
            </w:r>
            <w:proofErr w:type="spellStart"/>
            <w:r w:rsidRPr="000D462A">
              <w:rPr>
                <w:sz w:val="22"/>
                <w:szCs w:val="22"/>
                <w:lang w:val="es-MX"/>
              </w:rPr>
              <w:t>DiabCtrl</w:t>
            </w:r>
            <w:proofErr w:type="spellEnd"/>
            <w:r w:rsidRPr="000D462A">
              <w:rPr>
                <w:sz w:val="22"/>
                <w:szCs w:val="22"/>
                <w:lang w:val="es-MX"/>
              </w:rPr>
              <w:t xml:space="preserve">. </w:t>
            </w:r>
          </w:p>
          <w:p w:rsidRPr="00B05119" w:rsidR="003F2581" w:rsidP="002C2CF8" w:rsidRDefault="00B05119" w14:paraId="14262457" w14:textId="51074E97">
            <w:pPr>
              <w:pStyle w:val="ListParagraph"/>
              <w:numPr>
                <w:ilvl w:val="0"/>
                <w:numId w:val="11"/>
              </w:numPr>
              <w:rPr>
                <w:sz w:val="22"/>
                <w:szCs w:val="22"/>
                <w:lang w:val="es-MX"/>
              </w:rPr>
            </w:pPr>
            <w:r>
              <w:rPr>
                <w:sz w:val="22"/>
                <w:szCs w:val="22"/>
                <w:lang w:val="es-MX"/>
              </w:rPr>
              <w:t>Hace clic en el apartado “</w:t>
            </w:r>
            <w:r w:rsidR="00347E03">
              <w:rPr>
                <w:sz w:val="22"/>
                <w:szCs w:val="22"/>
                <w:lang w:val="es-MX"/>
              </w:rPr>
              <w:t>Registro de nivel de glucosa</w:t>
            </w:r>
            <w:r>
              <w:rPr>
                <w:sz w:val="22"/>
                <w:szCs w:val="22"/>
                <w:lang w:val="es-MX"/>
              </w:rPr>
              <w:t>”</w:t>
            </w:r>
            <w:r w:rsidR="00347E03">
              <w:rPr>
                <w:sz w:val="22"/>
                <w:szCs w:val="22"/>
                <w:lang w:val="es-MX"/>
              </w:rPr>
              <w:t>.</w:t>
            </w:r>
          </w:p>
          <w:p w:rsidRPr="00B05119" w:rsidR="00347E03" w:rsidP="002C2CF8" w:rsidRDefault="008A14F7" w14:paraId="734D6DBE" w14:textId="5894F47C">
            <w:pPr>
              <w:pStyle w:val="ListParagraph"/>
              <w:numPr>
                <w:ilvl w:val="0"/>
                <w:numId w:val="11"/>
              </w:numPr>
              <w:rPr>
                <w:sz w:val="22"/>
                <w:szCs w:val="22"/>
                <w:lang w:val="es-MX"/>
              </w:rPr>
            </w:pPr>
            <w:r>
              <w:rPr>
                <w:sz w:val="22"/>
                <w:szCs w:val="22"/>
                <w:lang w:val="es-MX"/>
              </w:rPr>
              <w:t xml:space="preserve">Selecciona </w:t>
            </w:r>
            <w:r w:rsidR="009303C3">
              <w:rPr>
                <w:sz w:val="22"/>
                <w:szCs w:val="22"/>
                <w:lang w:val="es-MX"/>
              </w:rPr>
              <w:t xml:space="preserve">las filas </w:t>
            </w:r>
            <w:r w:rsidR="005842F7">
              <w:rPr>
                <w:sz w:val="22"/>
                <w:szCs w:val="22"/>
                <w:lang w:val="es-MX"/>
              </w:rPr>
              <w:t xml:space="preserve">que </w:t>
            </w:r>
            <w:r w:rsidR="005330BB">
              <w:rPr>
                <w:sz w:val="22"/>
                <w:szCs w:val="22"/>
                <w:lang w:val="es-MX"/>
              </w:rPr>
              <w:t xml:space="preserve">contiene los registros </w:t>
            </w:r>
            <w:r w:rsidR="005842F7">
              <w:rPr>
                <w:sz w:val="22"/>
                <w:szCs w:val="22"/>
                <w:lang w:val="es-MX"/>
              </w:rPr>
              <w:t xml:space="preserve">que </w:t>
            </w:r>
            <w:r w:rsidR="005330BB">
              <w:rPr>
                <w:sz w:val="22"/>
                <w:szCs w:val="22"/>
                <w:lang w:val="es-MX"/>
              </w:rPr>
              <w:t>re</w:t>
            </w:r>
            <w:r w:rsidR="005842F7">
              <w:rPr>
                <w:sz w:val="22"/>
                <w:szCs w:val="22"/>
                <w:lang w:val="es-MX"/>
              </w:rPr>
              <w:t>quiere imprimir.</w:t>
            </w:r>
          </w:p>
          <w:p w:rsidRPr="00B05119" w:rsidR="005842F7" w:rsidP="002C2CF8" w:rsidRDefault="003F142F" w14:paraId="099A278D" w14:textId="4A78804F">
            <w:pPr>
              <w:pStyle w:val="ListParagraph"/>
              <w:numPr>
                <w:ilvl w:val="0"/>
                <w:numId w:val="11"/>
              </w:numPr>
              <w:rPr>
                <w:sz w:val="22"/>
                <w:szCs w:val="22"/>
                <w:lang w:val="es-MX"/>
              </w:rPr>
            </w:pPr>
            <w:r>
              <w:rPr>
                <w:sz w:val="22"/>
                <w:szCs w:val="22"/>
                <w:lang w:val="es-MX"/>
              </w:rPr>
              <w:t>Hace clic en el botón de “</w:t>
            </w:r>
            <w:r w:rsidR="00282685">
              <w:rPr>
                <w:sz w:val="22"/>
                <w:szCs w:val="22"/>
                <w:lang w:val="es-MX"/>
              </w:rPr>
              <w:t>I</w:t>
            </w:r>
            <w:r>
              <w:rPr>
                <w:sz w:val="22"/>
                <w:szCs w:val="22"/>
                <w:lang w:val="es-MX"/>
              </w:rPr>
              <w:t>mprimir”.</w:t>
            </w:r>
          </w:p>
          <w:p w:rsidRPr="00364296" w:rsidR="00866B6A" w:rsidP="156DB588" w:rsidRDefault="00866B6A" w14:paraId="4F9A583B" w14:textId="695B1B69">
            <w:pPr>
              <w:pStyle w:val="ListParagraph"/>
              <w:rPr>
                <w:lang w:val="es-MX"/>
              </w:rPr>
            </w:pPr>
          </w:p>
        </w:tc>
      </w:tr>
      <w:tr w:rsidRPr="00F47F39" w:rsidR="00D27726" w:rsidTr="4DED61E0" w14:paraId="75481EBD" w14:textId="77777777">
        <w:trPr>
          <w:trHeight w:val="970"/>
        </w:trPr>
        <w:tc>
          <w:tcPr>
            <w:tcW w:w="1915" w:type="dxa"/>
            <w:tcMar/>
          </w:tcPr>
          <w:p w:rsidRPr="009820DE" w:rsidR="00D27726" w:rsidP="009957B6" w:rsidRDefault="00D27726" w14:paraId="75481EB5" w14:textId="77777777">
            <w:pPr>
              <w:pStyle w:val="tableleft"/>
              <w:jc w:val="both"/>
              <w:rPr>
                <w:rFonts w:ascii="Times New Roman" w:hAnsi="Times New Roman"/>
                <w:lang w:val="es-MX"/>
              </w:rPr>
            </w:pPr>
          </w:p>
          <w:p w:rsidRPr="0047207A" w:rsidR="00D27726" w:rsidP="0047207A" w:rsidRDefault="00406B4F" w14:paraId="75481EB6" w14:textId="77777777" w14:noSpellErr="1">
            <w:pPr>
              <w:pStyle w:val="Heading2"/>
              <w:outlineLvl w:val="1"/>
              <w:rPr>
                <w:rFonts w:ascii="Times New Roman" w:hAnsi="Times New Roman" w:cs="Times New Roman"/>
                <w:b w:val="1"/>
                <w:bCs w:val="1"/>
                <w:lang w:val="es-MX"/>
              </w:rPr>
            </w:pPr>
            <w:bookmarkStart w:name="_Toc1469432550" w:id="1075260270"/>
            <w:r w:rsidRPr="4DED61E0" w:rsidR="00406B4F">
              <w:rPr>
                <w:rFonts w:ascii="Times New Roman" w:hAnsi="Times New Roman" w:cs="Times New Roman"/>
                <w:b w:val="1"/>
                <w:bCs w:val="1"/>
                <w:color w:val="auto"/>
                <w:sz w:val="24"/>
                <w:szCs w:val="24"/>
                <w:lang w:val="es-MX"/>
              </w:rPr>
              <w:t>Trabajos relacionados</w:t>
            </w:r>
            <w:bookmarkEnd w:id="1075260270"/>
          </w:p>
        </w:tc>
        <w:tc>
          <w:tcPr>
            <w:tcW w:w="7661" w:type="dxa"/>
            <w:tcBorders>
              <w:top w:val="single" w:color="auto" w:sz="4" w:space="0"/>
              <w:bottom w:val="single" w:color="auto" w:sz="4" w:space="0"/>
            </w:tcBorders>
            <w:tcMar/>
          </w:tcPr>
          <w:p w:rsidRPr="00C104B1" w:rsidR="0016027A" w:rsidP="009957B6" w:rsidRDefault="0016027A" w14:paraId="0463ABB6" w14:textId="0336C6B0">
            <w:pPr>
              <w:jc w:val="both"/>
              <w:rPr>
                <w:rFonts w:ascii="Times New Roman" w:hAnsi="Times New Roman"/>
                <w:color w:val="8064A2" w:themeColor="accent4"/>
                <w:lang w:val="es-MX"/>
              </w:rPr>
            </w:pPr>
          </w:p>
          <w:p w:rsidRPr="00C104B1" w:rsidR="7EDA4C56" w:rsidP="009957B6" w:rsidRDefault="78E45456" w14:paraId="2636FBEA" w14:textId="3043969E">
            <w:pPr>
              <w:jc w:val="both"/>
              <w:rPr>
                <w:rFonts w:ascii="Times New Roman" w:hAnsi="Times New Roman"/>
                <w:b/>
                <w:sz w:val="24"/>
                <w:szCs w:val="24"/>
                <w:lang w:val="es-MX"/>
              </w:rPr>
            </w:pPr>
            <w:proofErr w:type="spellStart"/>
            <w:r w:rsidRPr="00C104B1">
              <w:rPr>
                <w:rFonts w:ascii="Times New Roman" w:hAnsi="Times New Roman"/>
                <w:b/>
                <w:sz w:val="24"/>
                <w:szCs w:val="24"/>
                <w:lang w:val="es-MX"/>
              </w:rPr>
              <w:t>SocialDiabetes</w:t>
            </w:r>
            <w:proofErr w:type="spellEnd"/>
          </w:p>
          <w:p w:rsidRPr="00C104B1" w:rsidR="002C660A" w:rsidP="009957B6" w:rsidRDefault="002C660A" w14:paraId="753F6097" w14:textId="77777777">
            <w:pPr>
              <w:jc w:val="both"/>
              <w:rPr>
                <w:b/>
                <w:lang w:val="es-MX"/>
              </w:rPr>
            </w:pPr>
          </w:p>
          <w:p w:rsidRPr="00533FD2" w:rsidR="00E91CC5" w:rsidP="009957B6" w:rsidRDefault="00E91CC5" w14:paraId="3A304568" w14:textId="77777777">
            <w:pPr>
              <w:autoSpaceDE w:val="0"/>
              <w:autoSpaceDN w:val="0"/>
              <w:adjustRightInd w:val="0"/>
              <w:jc w:val="both"/>
              <w:rPr>
                <w:rFonts w:ascii="Times New Roman" w:hAnsi="Times New Roman"/>
                <w:sz w:val="20"/>
                <w:szCs w:val="20"/>
                <w:lang w:val="es-MX"/>
              </w:rPr>
            </w:pPr>
          </w:p>
          <w:p w:rsidRPr="00533FD2" w:rsidR="00D42ADD" w:rsidP="009957B6" w:rsidRDefault="00D42ADD" w14:paraId="2C5D3EF1" w14:textId="3440E6C3">
            <w:pPr>
              <w:jc w:val="both"/>
              <w:rPr>
                <w:rFonts w:ascii="Times New Roman" w:hAnsi="Times New Roman"/>
                <w:lang w:val="es-MX"/>
              </w:rPr>
            </w:pPr>
            <w:r w:rsidRPr="00533FD2">
              <w:rPr>
                <w:rFonts w:ascii="Times New Roman" w:hAnsi="Times New Roman"/>
                <w:lang w:val="es-MX"/>
              </w:rPr>
              <w:t xml:space="preserve">La App Social Diabetes es </w:t>
            </w:r>
            <w:r w:rsidRPr="00533FD2" w:rsidR="00385623">
              <w:rPr>
                <w:rFonts w:ascii="Times New Roman" w:hAnsi="Times New Roman"/>
                <w:lang w:val="es-MX"/>
              </w:rPr>
              <w:t>una aplicación</w:t>
            </w:r>
            <w:r w:rsidRPr="00533FD2">
              <w:rPr>
                <w:rFonts w:ascii="Times New Roman" w:hAnsi="Times New Roman"/>
                <w:lang w:val="es-MX"/>
              </w:rPr>
              <w:t xml:space="preserve"> donde podrás tener controlada tu Diabetes. De una forma diaria, siempre a mano y ajustando tu dosis de insulina, recibiendo alertas con mensajes personalizados según tus necesidades y hasta puedes comunicarte con tu personal sanitario.</w:t>
            </w:r>
          </w:p>
          <w:p w:rsidRPr="00533FD2" w:rsidR="00385623" w:rsidP="009957B6" w:rsidRDefault="00385623" w14:paraId="6988B831" w14:textId="28A4CD8E">
            <w:pPr>
              <w:jc w:val="both"/>
              <w:rPr>
                <w:rFonts w:ascii="Times New Roman" w:hAnsi="Times New Roman"/>
                <w:lang w:val="es-MX"/>
              </w:rPr>
            </w:pPr>
            <w:r w:rsidRPr="00533FD2">
              <w:rPr>
                <w:rFonts w:ascii="Times New Roman" w:hAnsi="Times New Roman"/>
                <w:lang w:val="es-MX"/>
              </w:rPr>
              <w:t>A través de la aplicación aumentarás tu autonomía, flexibilidad y control del riesgo a través de la autogestión de alimentación y la administración de dosis de insulina. Su interfaz facilita la utilización para economizar el tiempo y reducir posibles complicaciones en el control de la diabetes diariamente.</w:t>
            </w:r>
          </w:p>
          <w:p w:rsidRPr="00533FD2" w:rsidR="00D42ADD" w:rsidP="009957B6" w:rsidRDefault="00D42ADD" w14:paraId="6ECFBF5B" w14:textId="77777777">
            <w:pPr>
              <w:jc w:val="both"/>
              <w:rPr>
                <w:rFonts w:ascii="Times New Roman" w:hAnsi="Times New Roman"/>
                <w:lang w:val="es-MX"/>
              </w:rPr>
            </w:pPr>
          </w:p>
          <w:p w:rsidRPr="00BE1D33" w:rsidR="78E45456" w:rsidP="009957B6" w:rsidRDefault="78E45456" w14:paraId="06CC8E29" w14:textId="616338E2">
            <w:pPr>
              <w:jc w:val="both"/>
              <w:rPr>
                <w:rFonts w:ascii="Times New Roman" w:hAnsi="Times New Roman"/>
                <w:b/>
                <w:sz w:val="24"/>
                <w:szCs w:val="24"/>
                <w:lang w:val="es-MX"/>
              </w:rPr>
            </w:pPr>
            <w:proofErr w:type="spellStart"/>
            <w:r w:rsidRPr="00BE1D33">
              <w:rPr>
                <w:rFonts w:ascii="Times New Roman" w:hAnsi="Times New Roman"/>
                <w:b/>
                <w:sz w:val="24"/>
                <w:szCs w:val="24"/>
                <w:lang w:val="es-MX"/>
              </w:rPr>
              <w:t>GluQuo</w:t>
            </w:r>
            <w:proofErr w:type="spellEnd"/>
          </w:p>
          <w:p w:rsidRPr="00533FD2" w:rsidR="008760F7" w:rsidP="009957B6" w:rsidRDefault="008760F7" w14:paraId="38B504D9" w14:textId="77777777">
            <w:pPr>
              <w:jc w:val="both"/>
              <w:rPr>
                <w:rFonts w:ascii="Times New Roman" w:hAnsi="Times New Roman"/>
                <w:lang w:val="es-MX"/>
              </w:rPr>
            </w:pPr>
          </w:p>
          <w:p w:rsidRPr="00533FD2" w:rsidR="008760F7" w:rsidP="009957B6" w:rsidRDefault="008C7220" w14:paraId="271AEDDD" w14:textId="0AA27E30">
            <w:pPr>
              <w:jc w:val="both"/>
              <w:rPr>
                <w:rFonts w:ascii="Times New Roman" w:hAnsi="Times New Roman"/>
                <w:lang w:val="es-MX"/>
              </w:rPr>
            </w:pPr>
            <w:proofErr w:type="spellStart"/>
            <w:r>
              <w:rPr>
                <w:rFonts w:ascii="Times New Roman" w:hAnsi="Times New Roman"/>
                <w:lang w:val="es-MX"/>
              </w:rPr>
              <w:t>G</w:t>
            </w:r>
            <w:r w:rsidRPr="00533FD2" w:rsidR="008760F7">
              <w:rPr>
                <w:rFonts w:ascii="Times New Roman" w:hAnsi="Times New Roman"/>
                <w:lang w:val="es-MX"/>
              </w:rPr>
              <w:t>luQUO</w:t>
            </w:r>
            <w:proofErr w:type="spellEnd"/>
            <w:r w:rsidRPr="00533FD2" w:rsidR="008760F7">
              <w:rPr>
                <w:rFonts w:ascii="Times New Roman" w:hAnsi="Times New Roman"/>
                <w:lang w:val="es-MX"/>
              </w:rPr>
              <w:t xml:space="preserve"> nace con el objetivo de facilitar el autocontrol aprendiendo de las experiencias que viven cada uno de los usuarios a través de la aplicación. De esta manera, consigue acercarse al máximo a las necesidades reales de las personas con diabetes. Su principal meta es convertirse en una </w:t>
            </w:r>
            <w:proofErr w:type="gramStart"/>
            <w:r w:rsidRPr="00533FD2" w:rsidR="008760F7">
              <w:rPr>
                <w:rFonts w:ascii="Times New Roman" w:hAnsi="Times New Roman"/>
                <w:lang w:val="es-MX"/>
              </w:rPr>
              <w:t>app</w:t>
            </w:r>
            <w:proofErr w:type="gramEnd"/>
            <w:r w:rsidRPr="00533FD2" w:rsidR="008760F7">
              <w:rPr>
                <w:rFonts w:ascii="Times New Roman" w:hAnsi="Times New Roman"/>
                <w:lang w:val="es-MX"/>
              </w:rPr>
              <w:t xml:space="preserve"> intuitiva en la que se puedan introducir todos los datos de la manera más rápida posible.</w:t>
            </w:r>
          </w:p>
          <w:p w:rsidRPr="00533FD2" w:rsidR="008760F7" w:rsidP="009957B6" w:rsidRDefault="008760F7" w14:paraId="4F23EFDB" w14:textId="77777777">
            <w:pPr>
              <w:jc w:val="both"/>
              <w:rPr>
                <w:rFonts w:ascii="Times New Roman" w:hAnsi="Times New Roman"/>
                <w:lang w:val="es-MX"/>
              </w:rPr>
            </w:pPr>
          </w:p>
          <w:p w:rsidRPr="00533FD2" w:rsidR="002C660A" w:rsidP="009957B6" w:rsidRDefault="008760F7" w14:paraId="3A77838A" w14:textId="394F73FF">
            <w:pPr>
              <w:jc w:val="both"/>
              <w:rPr>
                <w:rFonts w:ascii="Times New Roman" w:hAnsi="Times New Roman"/>
                <w:lang w:val="es-MX"/>
              </w:rPr>
            </w:pPr>
            <w:r w:rsidRPr="00533FD2">
              <w:rPr>
                <w:rFonts w:ascii="Times New Roman" w:hAnsi="Times New Roman"/>
                <w:lang w:val="es-MX"/>
              </w:rPr>
              <w:t xml:space="preserve">Algunas de sus funcionalidades más destacadas para lograr reducir el tiempo de carga de información son: el “Autocompletado”, con el que </w:t>
            </w:r>
            <w:proofErr w:type="spellStart"/>
            <w:r w:rsidR="008C7220">
              <w:rPr>
                <w:rFonts w:ascii="Times New Roman" w:hAnsi="Times New Roman"/>
                <w:lang w:val="es-MX"/>
              </w:rPr>
              <w:t>G</w:t>
            </w:r>
            <w:r w:rsidRPr="00533FD2">
              <w:rPr>
                <w:rFonts w:ascii="Times New Roman" w:hAnsi="Times New Roman"/>
                <w:lang w:val="es-MX"/>
              </w:rPr>
              <w:t>luQUO</w:t>
            </w:r>
            <w:proofErr w:type="spellEnd"/>
            <w:r w:rsidRPr="00533FD2">
              <w:rPr>
                <w:rFonts w:ascii="Times New Roman" w:hAnsi="Times New Roman"/>
                <w:lang w:val="es-MX"/>
              </w:rPr>
              <w:t xml:space="preserve"> te ayuda a rellenar información basándose en tus registros más habituales o su “Sistema de etiquetas”, para visualizar información cualitativa sobre tu estilo de vida de forma intuitiva y sencilla.</w:t>
            </w:r>
          </w:p>
          <w:p w:rsidRPr="00533FD2" w:rsidR="00987D80" w:rsidP="009957B6" w:rsidRDefault="00987D80" w14:paraId="42A52A87" w14:textId="77777777">
            <w:pPr>
              <w:jc w:val="both"/>
              <w:rPr>
                <w:rFonts w:ascii="Times New Roman" w:hAnsi="Times New Roman"/>
                <w:lang w:val="es-MX"/>
              </w:rPr>
            </w:pPr>
          </w:p>
          <w:p w:rsidRPr="00BE1D33" w:rsidR="78E45456" w:rsidP="009957B6" w:rsidRDefault="78E45456" w14:paraId="1C201B4D" w14:textId="63597C7F">
            <w:pPr>
              <w:jc w:val="both"/>
              <w:rPr>
                <w:rFonts w:ascii="Times New Roman" w:hAnsi="Times New Roman"/>
                <w:b/>
                <w:sz w:val="24"/>
                <w:szCs w:val="24"/>
                <w:lang w:val="es-MX"/>
              </w:rPr>
            </w:pPr>
            <w:proofErr w:type="spellStart"/>
            <w:r w:rsidRPr="00BE1D33">
              <w:rPr>
                <w:rFonts w:ascii="Times New Roman" w:hAnsi="Times New Roman"/>
                <w:b/>
                <w:sz w:val="24"/>
                <w:szCs w:val="24"/>
                <w:lang w:val="es-MX"/>
              </w:rPr>
              <w:t>One</w:t>
            </w:r>
            <w:proofErr w:type="spellEnd"/>
            <w:r w:rsidRPr="00BE1D33">
              <w:rPr>
                <w:rFonts w:ascii="Times New Roman" w:hAnsi="Times New Roman"/>
                <w:b/>
                <w:sz w:val="24"/>
                <w:szCs w:val="24"/>
                <w:lang w:val="es-MX"/>
              </w:rPr>
              <w:t xml:space="preserve"> </w:t>
            </w:r>
            <w:proofErr w:type="spellStart"/>
            <w:r w:rsidRPr="00BE1D33">
              <w:rPr>
                <w:rFonts w:ascii="Times New Roman" w:hAnsi="Times New Roman"/>
                <w:b/>
                <w:sz w:val="24"/>
                <w:szCs w:val="24"/>
                <w:lang w:val="es-MX"/>
              </w:rPr>
              <w:t>Drop</w:t>
            </w:r>
            <w:proofErr w:type="spellEnd"/>
          </w:p>
          <w:p w:rsidRPr="00533FD2" w:rsidR="00486280" w:rsidP="009957B6" w:rsidRDefault="00486280" w14:paraId="3AF5F84A" w14:textId="77777777">
            <w:pPr>
              <w:jc w:val="both"/>
              <w:rPr>
                <w:rFonts w:ascii="Times New Roman" w:hAnsi="Times New Roman"/>
                <w:lang w:val="es-MX"/>
              </w:rPr>
            </w:pPr>
          </w:p>
          <w:p w:rsidRPr="00533FD2" w:rsidR="00F63927" w:rsidP="009957B6" w:rsidRDefault="004D003C" w14:paraId="5666F0E0" w14:textId="68B0C5DD">
            <w:pPr>
              <w:jc w:val="both"/>
              <w:rPr>
                <w:rFonts w:ascii="Times New Roman" w:hAnsi="Times New Roman"/>
                <w:lang w:val="es-MX"/>
              </w:rPr>
            </w:pPr>
            <w:r w:rsidRPr="00533FD2">
              <w:rPr>
                <w:rFonts w:ascii="Times New Roman" w:hAnsi="Times New Roman"/>
                <w:lang w:val="es-MX"/>
              </w:rPr>
              <w:t xml:space="preserve">La aplicación </w:t>
            </w:r>
            <w:proofErr w:type="spellStart"/>
            <w:r w:rsidRPr="00533FD2">
              <w:rPr>
                <w:rFonts w:ascii="Times New Roman" w:hAnsi="Times New Roman"/>
                <w:lang w:val="es-MX"/>
              </w:rPr>
              <w:t>One</w:t>
            </w:r>
            <w:proofErr w:type="spellEnd"/>
            <w:r w:rsidRPr="00533FD2">
              <w:rPr>
                <w:rFonts w:ascii="Times New Roman" w:hAnsi="Times New Roman"/>
                <w:lang w:val="es-MX"/>
              </w:rPr>
              <w:t xml:space="preserve"> </w:t>
            </w:r>
            <w:proofErr w:type="spellStart"/>
            <w:r w:rsidRPr="00533FD2">
              <w:rPr>
                <w:rFonts w:ascii="Times New Roman" w:hAnsi="Times New Roman"/>
                <w:lang w:val="es-MX"/>
              </w:rPr>
              <w:t>Drop</w:t>
            </w:r>
            <w:proofErr w:type="spellEnd"/>
            <w:r w:rsidRPr="00533FD2">
              <w:rPr>
                <w:rFonts w:ascii="Times New Roman" w:hAnsi="Times New Roman"/>
                <w:lang w:val="es-MX"/>
              </w:rPr>
              <w:t xml:space="preserve"> Mobile facilita el seguimiento de los niveles de glucosa, la toma de medicación, la ingesta de alimentos y la actividad diaria de las personas con diabetes. Permite establecer metas, monitorear el progreso y mostrar los resultados gracias al análisis de los datos, para que el usuario disponga de información relevante en todo momento.</w:t>
            </w:r>
          </w:p>
          <w:p w:rsidRPr="00533FD2" w:rsidR="00987D80" w:rsidP="009957B6" w:rsidRDefault="00987D80" w14:paraId="79174B0E" w14:textId="77777777">
            <w:pPr>
              <w:jc w:val="both"/>
              <w:rPr>
                <w:rFonts w:ascii="Times New Roman" w:hAnsi="Times New Roman"/>
                <w:lang w:val="es-MX"/>
              </w:rPr>
            </w:pPr>
          </w:p>
          <w:p w:rsidRPr="00BE1D33" w:rsidR="78E45456" w:rsidP="009957B6" w:rsidRDefault="78E45456" w14:paraId="4C21C91F" w14:textId="2D663F69">
            <w:pPr>
              <w:jc w:val="both"/>
              <w:rPr>
                <w:rFonts w:ascii="Times New Roman" w:hAnsi="Times New Roman"/>
                <w:b/>
                <w:sz w:val="24"/>
                <w:szCs w:val="24"/>
                <w:lang w:val="es-MX"/>
              </w:rPr>
            </w:pPr>
            <w:proofErr w:type="spellStart"/>
            <w:r w:rsidRPr="00BE1D33">
              <w:rPr>
                <w:rFonts w:ascii="Times New Roman" w:hAnsi="Times New Roman"/>
                <w:b/>
                <w:sz w:val="24"/>
                <w:szCs w:val="24"/>
                <w:lang w:val="es-MX"/>
              </w:rPr>
              <w:t>MySugr</w:t>
            </w:r>
            <w:proofErr w:type="spellEnd"/>
          </w:p>
          <w:p w:rsidRPr="00533FD2" w:rsidR="001C04D6" w:rsidP="009957B6" w:rsidRDefault="001C04D6" w14:paraId="34EB2538" w14:textId="77777777">
            <w:pPr>
              <w:jc w:val="both"/>
              <w:rPr>
                <w:rFonts w:ascii="Times New Roman" w:hAnsi="Times New Roman"/>
                <w:lang w:val="es-MX"/>
              </w:rPr>
            </w:pPr>
          </w:p>
          <w:p w:rsidRPr="00533FD2" w:rsidR="00987D80" w:rsidP="009957B6" w:rsidRDefault="007771D5" w14:paraId="6669126C" w14:textId="6B8B275C">
            <w:pPr>
              <w:jc w:val="both"/>
              <w:rPr>
                <w:rFonts w:ascii="Times New Roman" w:hAnsi="Times New Roman"/>
                <w:lang w:val="es-MX"/>
              </w:rPr>
            </w:pPr>
            <w:r w:rsidRPr="00533FD2">
              <w:rPr>
                <w:rFonts w:ascii="Times New Roman" w:hAnsi="Times New Roman"/>
                <w:lang w:val="es-MX"/>
              </w:rPr>
              <w:t xml:space="preserve">Esta </w:t>
            </w:r>
            <w:r w:rsidRPr="00533FD2" w:rsidR="00747F94">
              <w:rPr>
                <w:rFonts w:ascii="Times New Roman" w:hAnsi="Times New Roman"/>
                <w:lang w:val="es-MX"/>
              </w:rPr>
              <w:t>aplicación</w:t>
            </w:r>
            <w:r w:rsidRPr="00533FD2">
              <w:rPr>
                <w:rFonts w:ascii="Times New Roman" w:hAnsi="Times New Roman"/>
                <w:lang w:val="es-MX"/>
              </w:rPr>
              <w:t xml:space="preserve"> permite registrar diarios de glucemias y alimentos entre otros. Pensado </w:t>
            </w:r>
            <w:r w:rsidRPr="00533FD2" w:rsidR="00747F94">
              <w:rPr>
                <w:rFonts w:ascii="Times New Roman" w:hAnsi="Times New Roman"/>
                <w:lang w:val="es-MX"/>
              </w:rPr>
              <w:t>sobre todo</w:t>
            </w:r>
            <w:r w:rsidRPr="00533FD2">
              <w:rPr>
                <w:rFonts w:ascii="Times New Roman" w:hAnsi="Times New Roman"/>
                <w:lang w:val="es-MX"/>
              </w:rPr>
              <w:t xml:space="preserve"> para pacientes en tratamiento con insulina </w:t>
            </w:r>
            <w:r w:rsidRPr="00533FD2" w:rsidR="00747F94">
              <w:rPr>
                <w:rFonts w:ascii="Times New Roman" w:hAnsi="Times New Roman"/>
                <w:lang w:val="es-MX"/>
              </w:rPr>
              <w:t>en la</w:t>
            </w:r>
            <w:r w:rsidRPr="00533FD2">
              <w:rPr>
                <w:rFonts w:ascii="Times New Roman" w:hAnsi="Times New Roman"/>
                <w:lang w:val="es-MX"/>
              </w:rPr>
              <w:t xml:space="preserve"> singularidad radica en presentar los datos de una manera muy atractiva, clara e incluso lúdica. Enlaza con preguntas tipo </w:t>
            </w:r>
            <w:r w:rsidRPr="00533FD2" w:rsidR="00747F94">
              <w:rPr>
                <w:rFonts w:ascii="Times New Roman" w:hAnsi="Times New Roman"/>
                <w:lang w:val="es-MX"/>
              </w:rPr>
              <w:t xml:space="preserve">quiz </w:t>
            </w:r>
            <w:r w:rsidRPr="00533FD2">
              <w:rPr>
                <w:rFonts w:ascii="Times New Roman" w:hAnsi="Times New Roman"/>
                <w:lang w:val="es-MX"/>
              </w:rPr>
              <w:t>y desafíos que sin duda mejoran la adherencia y entendimiento del paciente con su diabetes. Muy actualizada. Disponible en varios idiomas.</w:t>
            </w:r>
          </w:p>
          <w:p w:rsidRPr="00533FD2" w:rsidR="00747F94" w:rsidP="009957B6" w:rsidRDefault="00747F94" w14:paraId="2DFCC6E9" w14:textId="77777777">
            <w:pPr>
              <w:jc w:val="both"/>
              <w:rPr>
                <w:rFonts w:ascii="Times New Roman" w:hAnsi="Times New Roman"/>
                <w:lang w:val="es-MX"/>
              </w:rPr>
            </w:pPr>
          </w:p>
          <w:p w:rsidRPr="00BE1D33" w:rsidR="78E45456" w:rsidP="009957B6" w:rsidRDefault="78E45456" w14:paraId="70D1FBD8" w14:textId="314EE7C3">
            <w:pPr>
              <w:jc w:val="both"/>
              <w:rPr>
                <w:rFonts w:ascii="Times New Roman" w:hAnsi="Times New Roman"/>
                <w:b/>
                <w:sz w:val="24"/>
                <w:szCs w:val="24"/>
                <w:lang w:val="es-MX"/>
              </w:rPr>
            </w:pPr>
            <w:r w:rsidRPr="00BE1D33">
              <w:rPr>
                <w:rFonts w:ascii="Times New Roman" w:hAnsi="Times New Roman"/>
                <w:b/>
                <w:sz w:val="24"/>
                <w:szCs w:val="24"/>
                <w:lang w:val="es-MX"/>
              </w:rPr>
              <w:t>Diabetes M</w:t>
            </w:r>
          </w:p>
          <w:p w:rsidRPr="00533FD2" w:rsidR="00EB593A" w:rsidP="009957B6" w:rsidRDefault="00EB593A" w14:paraId="1ED89D5D" w14:textId="77777777">
            <w:pPr>
              <w:jc w:val="both"/>
              <w:rPr>
                <w:rFonts w:ascii="Times New Roman" w:hAnsi="Times New Roman"/>
                <w:lang w:val="es-MX"/>
              </w:rPr>
            </w:pPr>
          </w:p>
          <w:p w:rsidRPr="00747F94" w:rsidR="005A595E" w:rsidP="009957B6" w:rsidRDefault="00EB593A" w14:paraId="75481EBC" w14:textId="0BE08160">
            <w:pPr>
              <w:jc w:val="both"/>
              <w:rPr>
                <w:rFonts w:ascii="Times New Roman" w:hAnsi="Times New Roman"/>
                <w:lang w:val="es-MX"/>
              </w:rPr>
            </w:pPr>
            <w:r w:rsidRPr="00533FD2">
              <w:rPr>
                <w:rFonts w:ascii="Times New Roman" w:hAnsi="Times New Roman"/>
                <w:lang w:val="es-MX"/>
              </w:rPr>
              <w:t xml:space="preserve">La aplicación realiza un seguimiento de casi todos los aspectos del tratamiento y proporciona informes detallados, gráficos y estadísticas. Permite enviar por correo electrónico los informes a los sanitarios. "Diabetes: M" también ofrece herramientas para hacer seguimiento de los niveles de glucosa en la sangre y le permite calcular la cantidad de insulina necesaria. Por último, nos gustaría destacar que tiene una sección destinada a la prevención, por ello tiene una extensa base de datos nutricional para llevar un registro de la alimentación e información nutricional, así como del seguimiento de la actividad física. Todo este sistema se completa con un sistema de recordatorios, de toma de insulina y medicación. </w:t>
            </w:r>
          </w:p>
        </w:tc>
      </w:tr>
      <w:tr w:rsidRPr="00F47F39" w:rsidR="002570B8" w:rsidTr="4DED61E0" w14:paraId="75481EC6" w14:textId="77777777">
        <w:trPr>
          <w:trHeight w:val="1253"/>
        </w:trPr>
        <w:tc>
          <w:tcPr>
            <w:tcW w:w="1915" w:type="dxa"/>
            <w:tcMar/>
          </w:tcPr>
          <w:p w:rsidRPr="0047207A" w:rsidR="002570B8" w:rsidP="0047207A" w:rsidRDefault="002570B8" w14:paraId="75481EC3" w14:textId="29C298D1" w14:noSpellErr="1">
            <w:pPr>
              <w:pStyle w:val="Heading2"/>
              <w:outlineLvl w:val="1"/>
              <w:rPr>
                <w:rFonts w:ascii="Times New Roman" w:hAnsi="Times New Roman" w:cs="Times New Roman"/>
                <w:b w:val="1"/>
                <w:bCs w:val="1"/>
                <w:lang w:val="es-MX"/>
              </w:rPr>
            </w:pPr>
            <w:bookmarkStart w:name="_Toc277904655" w:id="828203204"/>
            <w:r w:rsidRPr="4DED61E0" w:rsidR="002570B8">
              <w:rPr>
                <w:rFonts w:ascii="Times New Roman" w:hAnsi="Times New Roman" w:cs="Times New Roman"/>
                <w:b w:val="1"/>
                <w:bCs w:val="1"/>
                <w:color w:val="auto"/>
                <w:sz w:val="24"/>
                <w:szCs w:val="24"/>
                <w:lang w:val="es-MX"/>
              </w:rPr>
              <w:t>Plan de actividades</w:t>
            </w:r>
            <w:bookmarkEnd w:id="828203204"/>
          </w:p>
        </w:tc>
        <w:tc>
          <w:tcPr>
            <w:tcW w:w="7661" w:type="dxa"/>
            <w:tcBorders>
              <w:top w:val="single" w:color="auto" w:sz="4" w:space="0"/>
              <w:bottom w:val="single" w:color="auto" w:sz="4" w:space="0"/>
            </w:tcBorders>
            <w:tcMar/>
          </w:tcPr>
          <w:p w:rsidR="002570B8" w:rsidP="00530917" w:rsidRDefault="002570B8" w14:paraId="394670E2" w14:textId="77777777">
            <w:pPr>
              <w:rPr>
                <w:rFonts w:ascii="Times New Roman" w:hAnsi="Times New Roman"/>
                <w:iCs/>
                <w:lang w:val="es-MX"/>
              </w:rPr>
            </w:pPr>
          </w:p>
          <w:p w:rsidRPr="00246828" w:rsidR="00246828" w:rsidP="00530917" w:rsidRDefault="00246828" w14:paraId="75481EC5" w14:textId="762CB546">
            <w:pPr>
              <w:rPr>
                <w:rFonts w:ascii="Times New Roman" w:hAnsi="Times New Roman"/>
                <w:iCs/>
                <w:lang w:val="es-MX"/>
              </w:rPr>
            </w:pPr>
            <w:r>
              <w:rPr>
                <w:rFonts w:ascii="Times New Roman" w:hAnsi="Times New Roman"/>
                <w:iCs/>
                <w:lang w:val="es-MX"/>
              </w:rPr>
              <w:t xml:space="preserve">Ver documento: </w:t>
            </w:r>
            <w:r w:rsidRPr="004E299C" w:rsidR="00966FE0">
              <w:rPr>
                <w:lang w:val="es-MX"/>
              </w:rPr>
              <w:t xml:space="preserve">Documento </w:t>
            </w:r>
            <w:r w:rsidRPr="004E299C" w:rsidR="00855EBE">
              <w:rPr>
                <w:lang w:val="es-MX"/>
              </w:rPr>
              <w:t>ERS de DiabCtlr.docx</w:t>
            </w:r>
            <w:r w:rsidRPr="004E299C" w:rsidR="00E00B36">
              <w:rPr>
                <w:lang w:val="es-MX"/>
              </w:rPr>
              <w:t xml:space="preserve"> (disponible en el </w:t>
            </w:r>
            <w:hyperlink w:history="1" r:id="rId12">
              <w:r w:rsidRPr="004E299C" w:rsidR="00E00B36">
                <w:rPr>
                  <w:rStyle w:val="Hyperlink"/>
                  <w:lang w:val="es-MX"/>
                </w:rPr>
                <w:t>repositorio</w:t>
              </w:r>
            </w:hyperlink>
            <w:r w:rsidRPr="004E299C" w:rsidR="00E00B36">
              <w:rPr>
                <w:lang w:val="es-MX"/>
              </w:rPr>
              <w:t>)</w:t>
            </w:r>
            <w:r w:rsidRPr="004E299C" w:rsidR="002347B1">
              <w:rPr>
                <w:lang w:val="es-MX"/>
              </w:rPr>
              <w:t>.</w:t>
            </w:r>
          </w:p>
        </w:tc>
      </w:tr>
      <w:tr w:rsidRPr="00F47F39" w:rsidR="009E39AC" w:rsidTr="4DED61E0" w14:paraId="69234D73" w14:textId="77777777">
        <w:trPr>
          <w:trHeight w:val="1253"/>
        </w:trPr>
        <w:tc>
          <w:tcPr>
            <w:tcW w:w="1915" w:type="dxa"/>
            <w:tcMar/>
          </w:tcPr>
          <w:p w:rsidRPr="0047207A" w:rsidR="009E39AC" w:rsidP="0047207A" w:rsidRDefault="009E39AC" w14:paraId="68739C50" w14:textId="27F3B9EA" w14:noSpellErr="1">
            <w:pPr>
              <w:pStyle w:val="Heading2"/>
              <w:outlineLvl w:val="1"/>
              <w:rPr>
                <w:rFonts w:ascii="Times New Roman" w:hAnsi="Times New Roman" w:cs="Times New Roman"/>
                <w:b w:val="1"/>
                <w:bCs w:val="1"/>
                <w:color w:val="auto"/>
                <w:sz w:val="24"/>
                <w:szCs w:val="24"/>
                <w:lang w:val="es-MX"/>
              </w:rPr>
            </w:pPr>
            <w:bookmarkStart w:name="_Toc265914717" w:id="1209166573"/>
            <w:r w:rsidRPr="4DED61E0" w:rsidR="009E39AC">
              <w:rPr>
                <w:rFonts w:ascii="Times New Roman" w:hAnsi="Times New Roman" w:cs="Times New Roman"/>
                <w:b w:val="1"/>
                <w:bCs w:val="1"/>
                <w:color w:val="auto"/>
                <w:sz w:val="24"/>
                <w:szCs w:val="24"/>
                <w:lang w:val="es-MX"/>
              </w:rPr>
              <w:t>Prototipo</w:t>
            </w:r>
            <w:bookmarkEnd w:id="1209166573"/>
          </w:p>
        </w:tc>
        <w:tc>
          <w:tcPr>
            <w:tcW w:w="7661" w:type="dxa"/>
            <w:tcBorders>
              <w:top w:val="single" w:color="auto" w:sz="4" w:space="0"/>
              <w:bottom w:val="single" w:color="auto" w:sz="4" w:space="0"/>
            </w:tcBorders>
            <w:tcMar/>
          </w:tcPr>
          <w:p w:rsidR="009E39AC" w:rsidP="00530917" w:rsidRDefault="00FF33BF" w14:paraId="3640A5BE" w14:textId="26024992">
            <w:pPr>
              <w:rPr>
                <w:rFonts w:ascii="Times New Roman" w:hAnsi="Times New Roman"/>
                <w:iCs/>
                <w:lang w:val="es-MX"/>
              </w:rPr>
            </w:pPr>
            <w:r>
              <w:rPr>
                <w:rFonts w:ascii="Times New Roman" w:hAnsi="Times New Roman"/>
                <w:iCs/>
                <w:lang w:val="es-MX"/>
              </w:rPr>
              <w:t xml:space="preserve">Ver documento: </w:t>
            </w:r>
            <w:r w:rsidR="00032410">
              <w:rPr>
                <w:lang w:val="es-MX"/>
              </w:rPr>
              <w:t>Prototipo</w:t>
            </w:r>
            <w:r w:rsidR="00444026">
              <w:rPr>
                <w:lang w:val="es-MX"/>
              </w:rPr>
              <w:t xml:space="preserve"> de DiabCtlr</w:t>
            </w:r>
            <w:r w:rsidR="00032410">
              <w:rPr>
                <w:lang w:val="es-MX"/>
              </w:rPr>
              <w:t>.pptx</w:t>
            </w:r>
            <w:r w:rsidRPr="004E299C">
              <w:rPr>
                <w:lang w:val="es-MX"/>
              </w:rPr>
              <w:t xml:space="preserve"> (disponible en el </w:t>
            </w:r>
            <w:hyperlink w:history="1" r:id="rId13">
              <w:r w:rsidRPr="004E299C">
                <w:rPr>
                  <w:rStyle w:val="Hyperlink"/>
                  <w:lang w:val="es-MX"/>
                </w:rPr>
                <w:t>repositorio</w:t>
              </w:r>
            </w:hyperlink>
            <w:r w:rsidRPr="004E299C">
              <w:rPr>
                <w:lang w:val="es-MX"/>
              </w:rPr>
              <w:t>).</w:t>
            </w:r>
          </w:p>
        </w:tc>
      </w:tr>
      <w:tr w:rsidRPr="00F47F39" w:rsidR="009E39AC" w:rsidTr="4DED61E0" w14:paraId="6949D178" w14:textId="77777777">
        <w:trPr>
          <w:trHeight w:val="1253"/>
        </w:trPr>
        <w:tc>
          <w:tcPr>
            <w:tcW w:w="1915" w:type="dxa"/>
            <w:tcMar/>
          </w:tcPr>
          <w:p w:rsidR="009E39AC" w:rsidP="0047207A" w:rsidRDefault="009E39AC" w14:paraId="25C38926" w14:textId="5C906D6A" w14:noSpellErr="1">
            <w:pPr>
              <w:pStyle w:val="Heading2"/>
              <w:outlineLvl w:val="1"/>
              <w:rPr>
                <w:rFonts w:ascii="Times New Roman" w:hAnsi="Times New Roman" w:cs="Times New Roman"/>
                <w:b w:val="1"/>
                <w:bCs w:val="1"/>
                <w:color w:val="auto"/>
                <w:sz w:val="24"/>
                <w:szCs w:val="24"/>
                <w:lang w:val="es-MX"/>
              </w:rPr>
            </w:pPr>
            <w:bookmarkStart w:name="_Toc844236011" w:id="983630210"/>
            <w:r w:rsidRPr="4DED61E0" w:rsidR="009E39AC">
              <w:rPr>
                <w:rFonts w:ascii="Times New Roman" w:hAnsi="Times New Roman" w:cs="Times New Roman"/>
                <w:b w:val="1"/>
                <w:bCs w:val="1"/>
                <w:color w:val="auto"/>
                <w:sz w:val="24"/>
                <w:szCs w:val="24"/>
                <w:lang w:val="es-MX"/>
              </w:rPr>
              <w:t>Análisis del diseño</w:t>
            </w:r>
            <w:bookmarkEnd w:id="983630210"/>
          </w:p>
        </w:tc>
        <w:tc>
          <w:tcPr>
            <w:tcW w:w="7661" w:type="dxa"/>
            <w:tcBorders>
              <w:top w:val="single" w:color="auto" w:sz="4" w:space="0"/>
              <w:bottom w:val="single" w:color="auto" w:sz="4" w:space="0"/>
            </w:tcBorders>
            <w:tcMar/>
          </w:tcPr>
          <w:p w:rsidR="009E39AC" w:rsidP="00530917" w:rsidRDefault="00FF33BF" w14:paraId="597143FB" w14:textId="3F1C5E59">
            <w:pPr>
              <w:rPr>
                <w:rFonts w:ascii="Times New Roman" w:hAnsi="Times New Roman"/>
                <w:iCs/>
                <w:lang w:val="es-MX"/>
              </w:rPr>
            </w:pPr>
            <w:r>
              <w:rPr>
                <w:rFonts w:ascii="Times New Roman" w:hAnsi="Times New Roman"/>
                <w:iCs/>
                <w:lang w:val="es-MX"/>
              </w:rPr>
              <w:t xml:space="preserve">Ver documento: </w:t>
            </w:r>
            <w:r w:rsidRPr="004E299C">
              <w:rPr>
                <w:lang w:val="es-MX"/>
              </w:rPr>
              <w:t xml:space="preserve">Documento </w:t>
            </w:r>
            <w:r w:rsidR="00032410">
              <w:rPr>
                <w:lang w:val="es-MX"/>
              </w:rPr>
              <w:t>de Análisis de Diseño de</w:t>
            </w:r>
            <w:r w:rsidRPr="004E299C">
              <w:rPr>
                <w:lang w:val="es-MX"/>
              </w:rPr>
              <w:t xml:space="preserve"> DiabCtlr.docx (disponible en el </w:t>
            </w:r>
            <w:hyperlink w:history="1" r:id="rId14">
              <w:r w:rsidRPr="004E299C">
                <w:rPr>
                  <w:rStyle w:val="Hyperlink"/>
                  <w:lang w:val="es-MX"/>
                </w:rPr>
                <w:t>repositorio</w:t>
              </w:r>
            </w:hyperlink>
            <w:r w:rsidRPr="004E299C">
              <w:rPr>
                <w:lang w:val="es-MX"/>
              </w:rPr>
              <w:t>).</w:t>
            </w:r>
          </w:p>
        </w:tc>
      </w:tr>
      <w:tr w:rsidRPr="00F47F39" w:rsidR="009E39AC" w:rsidTr="4DED61E0" w14:paraId="1A701E42" w14:textId="77777777">
        <w:trPr>
          <w:trHeight w:val="1253"/>
        </w:trPr>
        <w:tc>
          <w:tcPr>
            <w:tcW w:w="1915" w:type="dxa"/>
            <w:tcMar/>
          </w:tcPr>
          <w:p w:rsidR="009E39AC" w:rsidP="0047207A" w:rsidRDefault="009E39AC" w14:paraId="3C3B5B0C" w14:textId="7D67BD88" w14:noSpellErr="1">
            <w:pPr>
              <w:pStyle w:val="Heading2"/>
              <w:outlineLvl w:val="1"/>
              <w:rPr>
                <w:rFonts w:ascii="Times New Roman" w:hAnsi="Times New Roman" w:cs="Times New Roman"/>
                <w:b w:val="1"/>
                <w:bCs w:val="1"/>
                <w:color w:val="auto"/>
                <w:sz w:val="24"/>
                <w:szCs w:val="24"/>
                <w:lang w:val="es-MX"/>
              </w:rPr>
            </w:pPr>
            <w:bookmarkStart w:name="_Toc644255837" w:id="1618748409"/>
            <w:r w:rsidRPr="4DED61E0" w:rsidR="009E39AC">
              <w:rPr>
                <w:rFonts w:ascii="Times New Roman" w:hAnsi="Times New Roman" w:cs="Times New Roman"/>
                <w:b w:val="1"/>
                <w:bCs w:val="1"/>
                <w:color w:val="auto"/>
                <w:sz w:val="24"/>
                <w:szCs w:val="24"/>
                <w:lang w:val="es-MX"/>
              </w:rPr>
              <w:t xml:space="preserve">Diseño </w:t>
            </w:r>
            <w:r w:rsidRPr="4DED61E0" w:rsidR="00FF33BF">
              <w:rPr>
                <w:rFonts w:ascii="Times New Roman" w:hAnsi="Times New Roman" w:cs="Times New Roman"/>
                <w:b w:val="1"/>
                <w:bCs w:val="1"/>
                <w:color w:val="auto"/>
                <w:sz w:val="24"/>
                <w:szCs w:val="24"/>
                <w:lang w:val="es-MX"/>
              </w:rPr>
              <w:t>P</w:t>
            </w:r>
            <w:r w:rsidRPr="4DED61E0" w:rsidR="009E39AC">
              <w:rPr>
                <w:rFonts w:ascii="Times New Roman" w:hAnsi="Times New Roman" w:cs="Times New Roman"/>
                <w:b w:val="1"/>
                <w:bCs w:val="1"/>
                <w:color w:val="auto"/>
                <w:sz w:val="24"/>
                <w:szCs w:val="24"/>
                <w:lang w:val="es-MX"/>
              </w:rPr>
              <w:t xml:space="preserve">reliminar de </w:t>
            </w:r>
            <w:r w:rsidRPr="4DED61E0" w:rsidR="00FF33BF">
              <w:rPr>
                <w:rFonts w:ascii="Times New Roman" w:hAnsi="Times New Roman" w:cs="Times New Roman"/>
                <w:b w:val="1"/>
                <w:bCs w:val="1"/>
                <w:color w:val="auto"/>
                <w:sz w:val="24"/>
                <w:szCs w:val="24"/>
                <w:lang w:val="es-MX"/>
              </w:rPr>
              <w:t>P</w:t>
            </w:r>
            <w:r w:rsidRPr="4DED61E0" w:rsidR="009E39AC">
              <w:rPr>
                <w:rFonts w:ascii="Times New Roman" w:hAnsi="Times New Roman" w:cs="Times New Roman"/>
                <w:b w:val="1"/>
                <w:bCs w:val="1"/>
                <w:color w:val="auto"/>
                <w:sz w:val="24"/>
                <w:szCs w:val="24"/>
                <w:lang w:val="es-MX"/>
              </w:rPr>
              <w:t xml:space="preserve">ruebas de </w:t>
            </w:r>
            <w:r w:rsidRPr="4DED61E0" w:rsidR="00FF33BF">
              <w:rPr>
                <w:rFonts w:ascii="Times New Roman" w:hAnsi="Times New Roman" w:cs="Times New Roman"/>
                <w:b w:val="1"/>
                <w:bCs w:val="1"/>
                <w:color w:val="auto"/>
                <w:sz w:val="24"/>
                <w:szCs w:val="24"/>
                <w:lang w:val="es-MX"/>
              </w:rPr>
              <w:t>U</w:t>
            </w:r>
            <w:r w:rsidRPr="4DED61E0" w:rsidR="009E39AC">
              <w:rPr>
                <w:rFonts w:ascii="Times New Roman" w:hAnsi="Times New Roman" w:cs="Times New Roman"/>
                <w:b w:val="1"/>
                <w:bCs w:val="1"/>
                <w:color w:val="auto"/>
                <w:sz w:val="24"/>
                <w:szCs w:val="24"/>
                <w:lang w:val="es-MX"/>
              </w:rPr>
              <w:t>sabilidad</w:t>
            </w:r>
            <w:bookmarkEnd w:id="1618748409"/>
          </w:p>
        </w:tc>
        <w:tc>
          <w:tcPr>
            <w:tcW w:w="7661" w:type="dxa"/>
            <w:tcBorders>
              <w:top w:val="single" w:color="auto" w:sz="4" w:space="0"/>
              <w:bottom w:val="single" w:color="auto" w:sz="4" w:space="0"/>
            </w:tcBorders>
            <w:tcMar/>
          </w:tcPr>
          <w:p w:rsidR="009E39AC" w:rsidP="00530917" w:rsidRDefault="00FF33BF" w14:paraId="4C209E92" w14:textId="337070F5">
            <w:pPr>
              <w:rPr>
                <w:rFonts w:ascii="Times New Roman" w:hAnsi="Times New Roman"/>
                <w:iCs/>
                <w:lang w:val="es-MX"/>
              </w:rPr>
            </w:pPr>
            <w:r>
              <w:rPr>
                <w:rFonts w:ascii="Times New Roman" w:hAnsi="Times New Roman"/>
                <w:iCs/>
                <w:lang w:val="es-MX"/>
              </w:rPr>
              <w:t xml:space="preserve">Ver documento: </w:t>
            </w:r>
            <w:r w:rsidR="00444026">
              <w:rPr>
                <w:lang w:val="es-MX"/>
              </w:rPr>
              <w:t xml:space="preserve">Pruebas de Usabilidad de </w:t>
            </w:r>
            <w:r w:rsidRPr="004E299C" w:rsidR="00444026">
              <w:rPr>
                <w:lang w:val="es-MX"/>
              </w:rPr>
              <w:t>DiabCtlr.docx</w:t>
            </w:r>
            <w:r w:rsidRPr="004E299C">
              <w:rPr>
                <w:lang w:val="es-MX"/>
              </w:rPr>
              <w:t xml:space="preserve"> (disponible en el </w:t>
            </w:r>
            <w:hyperlink w:history="1" r:id="rId15">
              <w:r w:rsidRPr="004E299C">
                <w:rPr>
                  <w:rStyle w:val="Hyperlink"/>
                  <w:lang w:val="es-MX"/>
                </w:rPr>
                <w:t>repositorio</w:t>
              </w:r>
            </w:hyperlink>
            <w:r w:rsidRPr="004E299C">
              <w:rPr>
                <w:lang w:val="es-MX"/>
              </w:rPr>
              <w:t>).</w:t>
            </w:r>
          </w:p>
        </w:tc>
      </w:tr>
    </w:tbl>
    <w:p w:rsidR="00266299" w:rsidP="00187E0D" w:rsidRDefault="00266299" w14:paraId="5A1C8916" w14:textId="21A50F40" w14:noSpellErr="1">
      <w:pPr>
        <w:pStyle w:val="Heading1"/>
        <w:rPr>
          <w:rFonts w:ascii="Times New Roman" w:hAnsi="Times New Roman"/>
          <w:lang w:val="es-MX"/>
        </w:rPr>
      </w:pPr>
      <w:bookmarkStart w:name="_Toc239342118" w:id="32"/>
      <w:bookmarkStart w:name="_Toc1238162267" w:id="33"/>
      <w:bookmarkStart w:name="_Toc133436804" w:id="874860967"/>
      <w:r w:rsidRPr="4DED61E0" w:rsidR="00266299">
        <w:rPr>
          <w:rFonts w:ascii="Times New Roman" w:hAnsi="Times New Roman"/>
          <w:lang w:val="es-MX"/>
        </w:rPr>
        <w:t>Resumen de avances</w:t>
      </w:r>
      <w:r w:rsidRPr="4DED61E0" w:rsidR="00FC66D7">
        <w:rPr>
          <w:rFonts w:ascii="Times New Roman" w:hAnsi="Times New Roman"/>
          <w:lang w:val="es-MX"/>
        </w:rPr>
        <w:t xml:space="preserve"> realizados entre las tres entregas</w:t>
      </w:r>
      <w:bookmarkEnd w:id="874860967"/>
    </w:p>
    <w:p w:rsidR="00266299" w:rsidP="00B928F8" w:rsidRDefault="00EB1891" w14:paraId="284E610E" w14:textId="67161E6C">
      <w:pPr>
        <w:jc w:val="both"/>
        <w:rPr>
          <w:rFonts w:ascii="Times New Roman" w:hAnsi="Times New Roman"/>
          <w:iCs/>
          <w:lang w:val="es-MX"/>
        </w:rPr>
      </w:pPr>
      <w:r>
        <w:rPr>
          <w:rFonts w:ascii="Times New Roman" w:hAnsi="Times New Roman"/>
          <w:iCs/>
          <w:lang w:val="es-MX"/>
        </w:rPr>
        <w:t xml:space="preserve">Algunas de las actividades significativas en cuanto al avance de la primera a la segunda entrega del proyecto radican en la expansión y mayor especificación </w:t>
      </w:r>
      <w:r w:rsidR="00A553EE">
        <w:rPr>
          <w:rFonts w:ascii="Times New Roman" w:hAnsi="Times New Roman"/>
          <w:iCs/>
          <w:lang w:val="es-MX"/>
        </w:rPr>
        <w:t>de este</w:t>
      </w:r>
      <w:r>
        <w:rPr>
          <w:rFonts w:ascii="Times New Roman" w:hAnsi="Times New Roman"/>
          <w:iCs/>
          <w:lang w:val="es-MX"/>
        </w:rPr>
        <w:t>, desde varios puntos.</w:t>
      </w:r>
    </w:p>
    <w:p w:rsidR="00EB1891" w:rsidP="00266299" w:rsidRDefault="00EB1891" w14:paraId="58DC51C5" w14:textId="77777777">
      <w:pPr>
        <w:rPr>
          <w:lang w:val="es-MX"/>
        </w:rPr>
      </w:pPr>
    </w:p>
    <w:p w:rsidR="00360A23" w:rsidP="00B928F8" w:rsidRDefault="008A238F" w14:paraId="140A5ADB" w14:textId="6A8DD266">
      <w:pPr>
        <w:jc w:val="both"/>
        <w:rPr>
          <w:lang w:val="es-MX"/>
        </w:rPr>
      </w:pPr>
      <w:r>
        <w:rPr>
          <w:lang w:val="es-MX"/>
        </w:rPr>
        <w:t xml:space="preserve">En la parte </w:t>
      </w:r>
      <w:r w:rsidR="001B3A6F">
        <w:rPr>
          <w:lang w:val="es-MX"/>
        </w:rPr>
        <w:t xml:space="preserve">de las actividades definidas tanto en el plan de </w:t>
      </w:r>
      <w:r w:rsidR="00A424FB">
        <w:rPr>
          <w:lang w:val="es-MX"/>
        </w:rPr>
        <w:t xml:space="preserve">investigación y recolección de requerimientos, se </w:t>
      </w:r>
      <w:r w:rsidR="00C86F72">
        <w:rPr>
          <w:lang w:val="es-MX"/>
        </w:rPr>
        <w:t xml:space="preserve">diseñaron la entrevista </w:t>
      </w:r>
      <w:r w:rsidR="00C94764">
        <w:rPr>
          <w:lang w:val="es-MX"/>
        </w:rPr>
        <w:t xml:space="preserve">destinada para </w:t>
      </w:r>
      <w:r w:rsidR="00053A7B">
        <w:rPr>
          <w:lang w:val="es-MX"/>
        </w:rPr>
        <w:t>el médico profesional, y la encuesta para los usuarios y público objetivo; aunado a ello, se aplicaro</w:t>
      </w:r>
      <w:r w:rsidR="00CF31EE">
        <w:rPr>
          <w:lang w:val="es-MX"/>
        </w:rPr>
        <w:t>n ambos</w:t>
      </w:r>
      <w:r w:rsidR="00795C3E">
        <w:rPr>
          <w:lang w:val="es-MX"/>
        </w:rPr>
        <w:t xml:space="preserve"> junto a su respectivo análisis de las respuestas obtenidas</w:t>
      </w:r>
      <w:r w:rsidR="00CF31EE">
        <w:rPr>
          <w:lang w:val="es-MX"/>
        </w:rPr>
        <w:t xml:space="preserve">: la entrevista </w:t>
      </w:r>
      <w:r w:rsidR="00795C3E">
        <w:rPr>
          <w:lang w:val="es-MX"/>
        </w:rPr>
        <w:t xml:space="preserve">realizada al </w:t>
      </w:r>
      <w:r w:rsidRPr="00795C3E" w:rsidR="00795C3E">
        <w:rPr>
          <w:lang w:val="es-MX"/>
        </w:rPr>
        <w:t>Dr. José Ángel Día</w:t>
      </w:r>
      <w:r w:rsidR="00D5246D">
        <w:rPr>
          <w:lang w:val="es-MX"/>
        </w:rPr>
        <w:t>z</w:t>
      </w:r>
      <w:r w:rsidR="00795C3E">
        <w:rPr>
          <w:lang w:val="es-MX"/>
        </w:rPr>
        <w:t xml:space="preserve"> y</w:t>
      </w:r>
      <w:r w:rsidR="00D5246D">
        <w:rPr>
          <w:lang w:val="es-MX"/>
        </w:rPr>
        <w:t>,</w:t>
      </w:r>
      <w:r w:rsidR="00795C3E">
        <w:rPr>
          <w:lang w:val="es-MX"/>
        </w:rPr>
        <w:t xml:space="preserve"> por otro lado,</w:t>
      </w:r>
      <w:r w:rsidR="00D5246D">
        <w:rPr>
          <w:lang w:val="es-MX"/>
        </w:rPr>
        <w:t xml:space="preserve"> la encuesta aplicada a </w:t>
      </w:r>
      <w:r w:rsidRPr="00D5246D" w:rsidR="00D5246D">
        <w:rPr>
          <w:lang w:val="es-MX"/>
        </w:rPr>
        <w:t>20 pacientes diabéticos (10 hombres y 10 mujeres), con una edad media de 58 años, en la ciudad de Mérida, Yucatán</w:t>
      </w:r>
      <w:r w:rsidR="00D5246D">
        <w:rPr>
          <w:lang w:val="es-MX"/>
        </w:rPr>
        <w:t>.</w:t>
      </w:r>
    </w:p>
    <w:p w:rsidR="00360A23" w:rsidP="00B928F8" w:rsidRDefault="00360A23" w14:paraId="4588C7AE" w14:textId="77777777">
      <w:pPr>
        <w:jc w:val="both"/>
        <w:rPr>
          <w:lang w:val="es-MX"/>
        </w:rPr>
      </w:pPr>
    </w:p>
    <w:p w:rsidR="00C361A9" w:rsidP="00B928F8" w:rsidRDefault="00360A23" w14:paraId="69FAAF93" w14:textId="306D9C52">
      <w:pPr>
        <w:jc w:val="both"/>
        <w:rPr>
          <w:lang w:val="es-MX"/>
        </w:rPr>
      </w:pPr>
      <w:r>
        <w:rPr>
          <w:lang w:val="es-MX"/>
        </w:rPr>
        <w:t>Como parte de la documentación</w:t>
      </w:r>
      <w:r w:rsidR="00B62E9F">
        <w:rPr>
          <w:lang w:val="es-MX"/>
        </w:rPr>
        <w:t>,</w:t>
      </w:r>
      <w:r w:rsidR="00AC3162">
        <w:rPr>
          <w:lang w:val="es-MX"/>
        </w:rPr>
        <w:t xml:space="preserve"> se añadieron dos nuevos documentos para la documentación del proyecto de </w:t>
      </w:r>
      <w:proofErr w:type="spellStart"/>
      <w:r w:rsidR="00AC3162">
        <w:rPr>
          <w:lang w:val="es-MX"/>
        </w:rPr>
        <w:t>DiabCtlr</w:t>
      </w:r>
      <w:proofErr w:type="spellEnd"/>
      <w:r w:rsidR="00E010DC">
        <w:rPr>
          <w:lang w:val="es-MX"/>
        </w:rPr>
        <w:t xml:space="preserve">: </w:t>
      </w:r>
      <w:r w:rsidR="00E010DC">
        <w:rPr>
          <w:i/>
          <w:iCs/>
          <w:lang w:val="es-MX"/>
        </w:rPr>
        <w:t xml:space="preserve">Pruebas de Usabilidad de </w:t>
      </w:r>
      <w:proofErr w:type="spellStart"/>
      <w:r w:rsidR="00E010DC">
        <w:rPr>
          <w:i/>
          <w:iCs/>
          <w:lang w:val="es-MX"/>
        </w:rPr>
        <w:t>DiabCtlr</w:t>
      </w:r>
      <w:proofErr w:type="spellEnd"/>
      <w:r w:rsidR="00E010DC">
        <w:rPr>
          <w:lang w:val="es-MX"/>
        </w:rPr>
        <w:t xml:space="preserve"> y </w:t>
      </w:r>
      <w:r w:rsidR="00D1292D">
        <w:rPr>
          <w:i/>
          <w:iCs/>
          <w:lang w:val="es-MX"/>
        </w:rPr>
        <w:t xml:space="preserve">Documento de Análisis de Diseño de </w:t>
      </w:r>
      <w:proofErr w:type="spellStart"/>
      <w:r w:rsidR="00D1292D">
        <w:rPr>
          <w:i/>
          <w:iCs/>
          <w:lang w:val="es-MX"/>
        </w:rPr>
        <w:t>DiabCtlr</w:t>
      </w:r>
      <w:proofErr w:type="spellEnd"/>
      <w:r w:rsidR="00D1292D">
        <w:rPr>
          <w:i/>
          <w:iCs/>
          <w:lang w:val="es-MX"/>
        </w:rPr>
        <w:t xml:space="preserve">, </w:t>
      </w:r>
      <w:r w:rsidR="00D1292D">
        <w:rPr>
          <w:lang w:val="es-MX"/>
        </w:rPr>
        <w:t xml:space="preserve">con el primero enfocado a, tal y como su nombre indica, </w:t>
      </w:r>
      <w:r w:rsidR="00A54A87">
        <w:rPr>
          <w:lang w:val="es-MX"/>
        </w:rPr>
        <w:t>detalla los</w:t>
      </w:r>
      <w:r w:rsidR="002B66A3">
        <w:rPr>
          <w:lang w:val="es-MX"/>
        </w:rPr>
        <w:t xml:space="preserve"> pasos </w:t>
      </w:r>
      <w:r w:rsidR="00B15D01">
        <w:rPr>
          <w:lang w:val="es-MX"/>
        </w:rPr>
        <w:t xml:space="preserve">y actividades </w:t>
      </w:r>
      <w:r w:rsidR="00A54A87">
        <w:rPr>
          <w:lang w:val="es-MX"/>
        </w:rPr>
        <w:t>a llevar a cabo para las pruebas de usabilidad junto a las herramientas, métricas, instrumentos</w:t>
      </w:r>
      <w:r w:rsidR="001007C8">
        <w:rPr>
          <w:lang w:val="es-MX"/>
        </w:rPr>
        <w:t xml:space="preserve"> y listas de cotejo necesarios para llevarlas a cabo</w:t>
      </w:r>
      <w:r w:rsidR="00CA5A9F">
        <w:rPr>
          <w:lang w:val="es-MX"/>
        </w:rPr>
        <w:t xml:space="preserve"> teniendo como objetivo a </w:t>
      </w:r>
      <w:r w:rsidR="001974CC">
        <w:rPr>
          <w:lang w:val="es-MX"/>
        </w:rPr>
        <w:t>los aspectos de la usabilidad</w:t>
      </w:r>
      <w:r w:rsidR="00E26985">
        <w:rPr>
          <w:lang w:val="es-MX"/>
        </w:rPr>
        <w:t xml:space="preserve"> de la efectividad y satisfacción</w:t>
      </w:r>
      <w:r w:rsidR="001007C8">
        <w:rPr>
          <w:lang w:val="es-MX"/>
        </w:rPr>
        <w:t>. Por otr</w:t>
      </w:r>
      <w:r w:rsidR="00596319">
        <w:rPr>
          <w:lang w:val="es-MX"/>
        </w:rPr>
        <w:t>a</w:t>
      </w:r>
      <w:r w:rsidR="001007C8">
        <w:rPr>
          <w:lang w:val="es-MX"/>
        </w:rPr>
        <w:t xml:space="preserve"> </w:t>
      </w:r>
      <w:r w:rsidR="00596319">
        <w:rPr>
          <w:lang w:val="es-MX"/>
        </w:rPr>
        <w:t>parte</w:t>
      </w:r>
      <w:r w:rsidR="001007C8">
        <w:rPr>
          <w:lang w:val="es-MX"/>
        </w:rPr>
        <w:t xml:space="preserve">, el </w:t>
      </w:r>
      <w:r w:rsidR="001007C8">
        <w:rPr>
          <w:i/>
          <w:iCs/>
          <w:lang w:val="es-MX"/>
        </w:rPr>
        <w:t xml:space="preserve">Documento de Análisis de Diseño de </w:t>
      </w:r>
      <w:proofErr w:type="spellStart"/>
      <w:r w:rsidR="001007C8">
        <w:rPr>
          <w:i/>
          <w:iCs/>
          <w:lang w:val="es-MX"/>
        </w:rPr>
        <w:t>DiabCtlr</w:t>
      </w:r>
      <w:proofErr w:type="spellEnd"/>
      <w:r w:rsidR="001007C8">
        <w:rPr>
          <w:lang w:val="es-MX"/>
        </w:rPr>
        <w:t xml:space="preserve"> contiene </w:t>
      </w:r>
      <w:r w:rsidR="0069219F">
        <w:rPr>
          <w:lang w:val="es-MX"/>
        </w:rPr>
        <w:t xml:space="preserve">los detalles del método de inspección usado para </w:t>
      </w:r>
      <w:r w:rsidR="00716644">
        <w:rPr>
          <w:lang w:val="es-MX"/>
        </w:rPr>
        <w:t>el escenario de mayor relevancia de la aplicación</w:t>
      </w:r>
      <w:r w:rsidR="00611614">
        <w:rPr>
          <w:lang w:val="es-MX"/>
        </w:rPr>
        <w:t xml:space="preserve">, específicamente realizados con las herramientas de </w:t>
      </w:r>
      <w:proofErr w:type="spellStart"/>
      <w:r w:rsidR="00611614">
        <w:rPr>
          <w:lang w:val="es-MX"/>
        </w:rPr>
        <w:t>Cog</w:t>
      </w:r>
      <w:r w:rsidR="002A11BA">
        <w:rPr>
          <w:lang w:val="es-MX"/>
        </w:rPr>
        <w:t>T</w:t>
      </w:r>
      <w:r w:rsidR="00611614">
        <w:rPr>
          <w:lang w:val="es-MX"/>
        </w:rPr>
        <w:t>ool</w:t>
      </w:r>
      <w:proofErr w:type="spellEnd"/>
      <w:r w:rsidR="00611614">
        <w:rPr>
          <w:lang w:val="es-MX"/>
        </w:rPr>
        <w:t xml:space="preserve"> y </w:t>
      </w:r>
      <w:proofErr w:type="spellStart"/>
      <w:r w:rsidR="002A11BA">
        <w:rPr>
          <w:lang w:val="es-MX"/>
        </w:rPr>
        <w:t>Cogulator</w:t>
      </w:r>
      <w:proofErr w:type="spellEnd"/>
      <w:r w:rsidR="00716644">
        <w:rPr>
          <w:lang w:val="es-MX"/>
        </w:rPr>
        <w:t>.</w:t>
      </w:r>
    </w:p>
    <w:p w:rsidR="00716644" w:rsidP="00B928F8" w:rsidRDefault="00716644" w14:paraId="04E75D98" w14:textId="49336BD6">
      <w:pPr>
        <w:jc w:val="both"/>
        <w:rPr>
          <w:lang w:val="es-MX"/>
        </w:rPr>
      </w:pPr>
    </w:p>
    <w:p w:rsidR="00FD1B13" w:rsidP="00A553EE" w:rsidRDefault="00F35D07" w14:paraId="7463F91F" w14:textId="1E212463">
      <w:pPr>
        <w:jc w:val="both"/>
        <w:rPr>
          <w:lang w:val="es-MX"/>
        </w:rPr>
      </w:pPr>
      <w:r>
        <w:rPr>
          <w:lang w:val="es-MX"/>
        </w:rPr>
        <w:t xml:space="preserve">En cuanto a los documentos ya existentes, la modificación más significativa radica en el </w:t>
      </w:r>
      <w:r>
        <w:rPr>
          <w:i/>
          <w:iCs/>
          <w:lang w:val="es-MX"/>
        </w:rPr>
        <w:t xml:space="preserve">Documento de </w:t>
      </w:r>
      <w:r w:rsidR="00A118F1">
        <w:rPr>
          <w:i/>
          <w:iCs/>
          <w:lang w:val="es-MX"/>
        </w:rPr>
        <w:t xml:space="preserve">ERS de </w:t>
      </w:r>
      <w:proofErr w:type="spellStart"/>
      <w:r w:rsidR="00A118F1">
        <w:rPr>
          <w:i/>
          <w:iCs/>
          <w:lang w:val="es-MX"/>
        </w:rPr>
        <w:t>DiabCtrl</w:t>
      </w:r>
      <w:proofErr w:type="spellEnd"/>
      <w:r w:rsidR="00A118F1">
        <w:rPr>
          <w:i/>
          <w:iCs/>
          <w:lang w:val="es-MX"/>
        </w:rPr>
        <w:t xml:space="preserve">, </w:t>
      </w:r>
      <w:r w:rsidR="00A118F1">
        <w:rPr>
          <w:lang w:val="es-MX"/>
        </w:rPr>
        <w:t xml:space="preserve">siendo el documento de especificación de requerimientos, </w:t>
      </w:r>
      <w:r w:rsidR="0011171B">
        <w:rPr>
          <w:lang w:val="es-MX"/>
        </w:rPr>
        <w:t>corrigiendo requerimientos funcionales y no funcionales ya existentes, así como agregar</w:t>
      </w:r>
      <w:r w:rsidR="007B6A45">
        <w:rPr>
          <w:lang w:val="es-MX"/>
        </w:rPr>
        <w:t xml:space="preserve"> más requerimientos, especialmente del apartado de los no funcionales, relacionados a atributos de calidad</w:t>
      </w:r>
      <w:r w:rsidR="00941DC8">
        <w:rPr>
          <w:lang w:val="es-MX"/>
        </w:rPr>
        <w:t xml:space="preserve">, usabilidad y </w:t>
      </w:r>
      <w:r w:rsidR="00D7411B">
        <w:rPr>
          <w:lang w:val="es-MX"/>
        </w:rPr>
        <w:t>diseño centrado en el usuario.</w:t>
      </w:r>
    </w:p>
    <w:p w:rsidR="00A553EE" w:rsidP="00A553EE" w:rsidRDefault="00A553EE" w14:paraId="0A7D36A4" w14:textId="77777777">
      <w:pPr>
        <w:jc w:val="both"/>
        <w:rPr>
          <w:lang w:val="es-MX"/>
        </w:rPr>
      </w:pPr>
    </w:p>
    <w:p w:rsidRPr="000F7C4C" w:rsidR="00A553EE" w:rsidP="00A553EE" w:rsidRDefault="00C00B4C" w14:paraId="7A8736C4" w14:textId="12D6A4D3">
      <w:pPr>
        <w:jc w:val="both"/>
        <w:rPr>
          <w:lang w:val="es-MX"/>
        </w:rPr>
      </w:pPr>
      <w:r>
        <w:rPr>
          <w:lang w:val="es-MX"/>
        </w:rPr>
        <w:t>Los avances significativos</w:t>
      </w:r>
      <w:r w:rsidR="00A553EE">
        <w:rPr>
          <w:lang w:val="es-MX"/>
        </w:rPr>
        <w:t xml:space="preserve"> de la segunda a la tercera entrega </w:t>
      </w:r>
      <w:r>
        <w:rPr>
          <w:lang w:val="es-MX"/>
        </w:rPr>
        <w:t>son principalmente la</w:t>
      </w:r>
      <w:r w:rsidR="00A553EE">
        <w:rPr>
          <w:lang w:val="es-MX"/>
        </w:rPr>
        <w:t xml:space="preserve"> modificación del prototipo </w:t>
      </w:r>
      <w:r>
        <w:rPr>
          <w:lang w:val="es-MX"/>
        </w:rPr>
        <w:t xml:space="preserve">inicial y la </w:t>
      </w:r>
      <w:r w:rsidR="00942CBA">
        <w:rPr>
          <w:lang w:val="es-MX"/>
        </w:rPr>
        <w:t>ejecución</w:t>
      </w:r>
      <w:r>
        <w:rPr>
          <w:lang w:val="es-MX"/>
        </w:rPr>
        <w:t xml:space="preserve"> de las </w:t>
      </w:r>
      <w:r w:rsidRPr="00C00B4C">
        <w:rPr>
          <w:i/>
          <w:iCs/>
          <w:lang w:val="es-MX"/>
        </w:rPr>
        <w:t>Pruebas de Usabilidad</w:t>
      </w:r>
      <w:r>
        <w:rPr>
          <w:lang w:val="es-MX"/>
        </w:rPr>
        <w:t xml:space="preserve"> </w:t>
      </w:r>
      <w:r w:rsidR="00201244">
        <w:rPr>
          <w:lang w:val="es-MX"/>
        </w:rPr>
        <w:t>con su respectivo</w:t>
      </w:r>
      <w:r>
        <w:rPr>
          <w:lang w:val="es-MX"/>
        </w:rPr>
        <w:t xml:space="preserve"> análisis de </w:t>
      </w:r>
      <w:r w:rsidR="00201244">
        <w:rPr>
          <w:lang w:val="es-MX"/>
        </w:rPr>
        <w:t xml:space="preserve">los </w:t>
      </w:r>
      <w:r>
        <w:rPr>
          <w:lang w:val="es-MX"/>
        </w:rPr>
        <w:t>resultados.</w:t>
      </w:r>
      <w:r w:rsidR="00BD6C3C">
        <w:rPr>
          <w:lang w:val="es-MX"/>
        </w:rPr>
        <w:t xml:space="preserve"> Además de que se modificaron algunos requisitos funcionales</w:t>
      </w:r>
      <w:r w:rsidR="00103D24">
        <w:rPr>
          <w:lang w:val="es-MX"/>
        </w:rPr>
        <w:t xml:space="preserve"> y no funcionales del </w:t>
      </w:r>
      <w:r w:rsidRPr="00103D24" w:rsidR="00103D24">
        <w:rPr>
          <w:i/>
          <w:iCs/>
          <w:lang w:val="es-MX"/>
        </w:rPr>
        <w:t>ERS</w:t>
      </w:r>
      <w:r w:rsidR="00103D24">
        <w:rPr>
          <w:i/>
          <w:iCs/>
          <w:lang w:val="es-MX"/>
        </w:rPr>
        <w:t>.</w:t>
      </w:r>
      <w:r w:rsidR="000F7C4C">
        <w:rPr>
          <w:lang w:val="es-MX"/>
        </w:rPr>
        <w:t xml:space="preserve"> Aunado a ello, se crearon </w:t>
      </w:r>
      <w:r w:rsidR="00A464EF">
        <w:rPr>
          <w:lang w:val="es-MX"/>
        </w:rPr>
        <w:t xml:space="preserve">el reporte de la aplicación, </w:t>
      </w:r>
      <w:r w:rsidR="00E504E6">
        <w:rPr>
          <w:lang w:val="es-MX"/>
        </w:rPr>
        <w:t xml:space="preserve">el póster informativo y el video explicando de forma resumida todas las actividades realizadas siguiendo el método </w:t>
      </w:r>
      <w:r w:rsidR="00E627C0">
        <w:rPr>
          <w:lang w:val="es-MX"/>
        </w:rPr>
        <w:t>Diseño Centrado en el Usuario.</w:t>
      </w:r>
    </w:p>
    <w:p w:rsidR="00C238DF" w:rsidP="00A553EE" w:rsidRDefault="00C238DF" w14:paraId="67A37DA8" w14:textId="77777777">
      <w:pPr>
        <w:jc w:val="both"/>
        <w:rPr>
          <w:lang w:val="es-MX"/>
        </w:rPr>
      </w:pPr>
    </w:p>
    <w:p w:rsidR="00FD1B13" w:rsidP="00266299" w:rsidRDefault="00FD1B13" w14:paraId="30897CFD" w14:textId="77777777">
      <w:pPr>
        <w:rPr>
          <w:lang w:val="es-MX"/>
        </w:rPr>
      </w:pPr>
    </w:p>
    <w:p w:rsidR="00FD1B13" w:rsidP="00266299" w:rsidRDefault="00FD1B13" w14:paraId="05ABF614" w14:textId="77777777">
      <w:pPr>
        <w:rPr>
          <w:lang w:val="es-MX"/>
        </w:rPr>
      </w:pPr>
    </w:p>
    <w:p w:rsidRPr="00942CBA" w:rsidR="00FD1B13" w:rsidP="00942CBA" w:rsidRDefault="00C238DF" w14:paraId="3079EBD9" w14:textId="57775C15" w14:noSpellErr="1">
      <w:pPr>
        <w:pStyle w:val="Heading1"/>
        <w:rPr>
          <w:rFonts w:ascii="Times New Roman" w:hAnsi="Times New Roman"/>
          <w:lang w:val="es-MX"/>
        </w:rPr>
      </w:pPr>
      <w:bookmarkStart w:name="_Toc2019210903" w:id="1034161380"/>
      <w:r w:rsidRPr="4DED61E0" w:rsidR="00C238DF">
        <w:rPr>
          <w:rFonts w:ascii="Times New Roman" w:hAnsi="Times New Roman"/>
          <w:lang w:val="es-MX"/>
        </w:rPr>
        <w:t>Lecciones aprendidas</w:t>
      </w:r>
      <w:bookmarkEnd w:id="1034161380"/>
    </w:p>
    <w:p w:rsidR="0068298A" w:rsidP="00313C33" w:rsidRDefault="0068298A" w14:paraId="56102062" w14:textId="059AC877">
      <w:pPr>
        <w:jc w:val="both"/>
        <w:rPr>
          <w:lang w:val="es-MX"/>
        </w:rPr>
      </w:pPr>
      <w:r>
        <w:rPr>
          <w:lang w:val="es-MX"/>
        </w:rPr>
        <w:t xml:space="preserve">Como equipo, aprendimos a implementar </w:t>
      </w:r>
      <w:r w:rsidR="0079404B">
        <w:rPr>
          <w:lang w:val="es-MX"/>
        </w:rPr>
        <w:t>la Metodología de Diseño</w:t>
      </w:r>
      <w:r>
        <w:rPr>
          <w:lang w:val="es-MX"/>
        </w:rPr>
        <w:t xml:space="preserve"> Centrad</w:t>
      </w:r>
      <w:r w:rsidR="0079404B">
        <w:rPr>
          <w:lang w:val="es-MX"/>
        </w:rPr>
        <w:t>o</w:t>
      </w:r>
      <w:r>
        <w:rPr>
          <w:lang w:val="es-MX"/>
        </w:rPr>
        <w:t xml:space="preserve"> en el Usuario para </w:t>
      </w:r>
      <w:r w:rsidR="00F652B8">
        <w:rPr>
          <w:lang w:val="es-MX"/>
        </w:rPr>
        <w:t xml:space="preserve">la realización de nuestro proyecto </w:t>
      </w:r>
      <w:proofErr w:type="spellStart"/>
      <w:r w:rsidR="00F652B8">
        <w:rPr>
          <w:lang w:val="es-MX"/>
        </w:rPr>
        <w:t>DiabCtrl</w:t>
      </w:r>
      <w:proofErr w:type="spellEnd"/>
      <w:r w:rsidR="00F652B8">
        <w:rPr>
          <w:lang w:val="es-MX"/>
        </w:rPr>
        <w:t xml:space="preserve">. </w:t>
      </w:r>
      <w:r w:rsidR="00ED7C0A">
        <w:rPr>
          <w:lang w:val="es-MX"/>
        </w:rPr>
        <w:t>Prueba de ello es la realización de Ingeniería de Requisitos</w:t>
      </w:r>
      <w:r w:rsidR="00842FB8">
        <w:rPr>
          <w:lang w:val="es-MX"/>
        </w:rPr>
        <w:t xml:space="preserve">, su </w:t>
      </w:r>
      <w:r w:rsidR="00ED7C0A">
        <w:rPr>
          <w:lang w:val="es-MX"/>
        </w:rPr>
        <w:t>elicitación</w:t>
      </w:r>
      <w:r w:rsidR="00842FB8">
        <w:rPr>
          <w:lang w:val="es-MX"/>
        </w:rPr>
        <w:t xml:space="preserve"> y especificación</w:t>
      </w:r>
      <w:r w:rsidR="009B6F85">
        <w:rPr>
          <w:lang w:val="es-MX"/>
        </w:rPr>
        <w:t xml:space="preserve">. </w:t>
      </w:r>
      <w:r w:rsidR="00842FB8">
        <w:rPr>
          <w:lang w:val="es-MX"/>
        </w:rPr>
        <w:t xml:space="preserve">También se </w:t>
      </w:r>
      <w:r w:rsidR="004D7E22">
        <w:rPr>
          <w:lang w:val="es-MX"/>
        </w:rPr>
        <w:t>realizó el diseño de la interfaz gráfica y desarrollo del prototipo de la aplicación</w:t>
      </w:r>
      <w:r w:rsidR="002F62E2">
        <w:rPr>
          <w:lang w:val="es-MX"/>
        </w:rPr>
        <w:t xml:space="preserve">, así como </w:t>
      </w:r>
      <w:r w:rsidR="00B67529">
        <w:rPr>
          <w:lang w:val="es-MX"/>
        </w:rPr>
        <w:t>el uso de técnicas de inspección.</w:t>
      </w:r>
      <w:r w:rsidR="00F017E9">
        <w:rPr>
          <w:lang w:val="es-MX"/>
        </w:rPr>
        <w:t xml:space="preserve"> </w:t>
      </w:r>
      <w:r w:rsidR="000F0915">
        <w:rPr>
          <w:lang w:val="es-MX"/>
        </w:rPr>
        <w:t xml:space="preserve">De igual </w:t>
      </w:r>
      <w:r w:rsidR="00183A3E">
        <w:rPr>
          <w:lang w:val="es-MX"/>
        </w:rPr>
        <w:t>forma, se</w:t>
      </w:r>
      <w:r w:rsidR="000F0915">
        <w:rPr>
          <w:lang w:val="es-MX"/>
        </w:rPr>
        <w:t xml:space="preserve"> elaboró</w:t>
      </w:r>
      <w:r w:rsidR="00F017E9">
        <w:rPr>
          <w:lang w:val="es-MX"/>
        </w:rPr>
        <w:t xml:space="preserve"> la planeación de las pruebas de usabilidad y su posterior </w:t>
      </w:r>
      <w:r w:rsidR="000F0915">
        <w:rPr>
          <w:lang w:val="es-MX"/>
        </w:rPr>
        <w:t>ejecución.</w:t>
      </w:r>
    </w:p>
    <w:p w:rsidR="00837326" w:rsidP="00266299" w:rsidRDefault="003715F8" w14:paraId="7AA1F23A" w14:textId="468DDF6D">
      <w:pPr>
        <w:rPr>
          <w:lang w:val="es-MX"/>
        </w:rPr>
      </w:pPr>
      <w:r>
        <w:rPr>
          <w:lang w:val="es-MX"/>
        </w:rPr>
        <w:t>Lo anterior demuestra nuestra adquisición de conocimientos de Interacción Humano-Computadora</w:t>
      </w:r>
      <w:r w:rsidR="00A10BA4">
        <w:rPr>
          <w:lang w:val="es-MX"/>
        </w:rPr>
        <w:t xml:space="preserve">, y </w:t>
      </w:r>
      <w:r w:rsidR="00AF2639">
        <w:rPr>
          <w:lang w:val="es-MX"/>
        </w:rPr>
        <w:t>que se</w:t>
      </w:r>
      <w:r w:rsidR="00A10BA4">
        <w:rPr>
          <w:lang w:val="es-MX"/>
        </w:rPr>
        <w:t xml:space="preserve"> </w:t>
      </w:r>
      <w:r w:rsidR="00AF2639">
        <w:rPr>
          <w:lang w:val="es-MX"/>
        </w:rPr>
        <w:t>logró los objetivos</w:t>
      </w:r>
      <w:r w:rsidR="00A10BA4">
        <w:rPr>
          <w:lang w:val="es-MX"/>
        </w:rPr>
        <w:t xml:space="preserve"> de la asignatura.</w:t>
      </w:r>
    </w:p>
    <w:p w:rsidR="00096D23" w:rsidP="00266299" w:rsidRDefault="00096D23" w14:paraId="650F98DF" w14:textId="77777777">
      <w:pPr>
        <w:rPr>
          <w:lang w:val="es-MX"/>
        </w:rPr>
      </w:pPr>
    </w:p>
    <w:p w:rsidRPr="00093DBB" w:rsidR="00093DBB" w:rsidP="00093DBB" w:rsidRDefault="00093DBB" w14:paraId="335D5641" w14:textId="2DE0D727" w14:noSpellErr="1">
      <w:pPr>
        <w:pStyle w:val="Heading1"/>
        <w:rPr>
          <w:rFonts w:ascii="Times New Roman" w:hAnsi="Times New Roman"/>
          <w:lang w:val="es-MX"/>
        </w:rPr>
      </w:pPr>
      <w:bookmarkStart w:name="_Toc188448414" w:id="1537728986"/>
      <w:r w:rsidRPr="4DED61E0" w:rsidR="00093DBB">
        <w:rPr>
          <w:rFonts w:ascii="Times New Roman" w:hAnsi="Times New Roman"/>
          <w:lang w:val="es-MX"/>
        </w:rPr>
        <w:t>Reporte de participación</w:t>
      </w:r>
      <w:bookmarkEnd w:id="1537728986"/>
    </w:p>
    <w:p w:rsidR="00093DBB" w:rsidP="00093DBB" w:rsidRDefault="0071323E" w14:paraId="7A83BF3B" w14:textId="3F91DD0E">
      <w:pPr>
        <w:rPr>
          <w:rFonts w:ascii="Times New Roman" w:hAnsi="Times New Roman"/>
          <w:lang w:val="es-MX"/>
        </w:rPr>
      </w:pPr>
      <w:r>
        <w:rPr>
          <w:rFonts w:ascii="Times New Roman" w:hAnsi="Times New Roman"/>
          <w:lang w:val="es-MX"/>
        </w:rPr>
        <w:t>De acuerdo con</w:t>
      </w:r>
      <w:r w:rsidR="0030155D">
        <w:rPr>
          <w:rFonts w:ascii="Times New Roman" w:hAnsi="Times New Roman"/>
          <w:lang w:val="es-MX"/>
        </w:rPr>
        <w:t xml:space="preserve"> las actividades establecidas en el cronograma </w:t>
      </w:r>
      <w:r w:rsidR="0073387C">
        <w:rPr>
          <w:rFonts w:ascii="Times New Roman" w:hAnsi="Times New Roman"/>
          <w:lang w:val="es-MX"/>
        </w:rPr>
        <w:t xml:space="preserve">del </w:t>
      </w:r>
      <w:r w:rsidR="0073387C">
        <w:rPr>
          <w:rFonts w:ascii="Times New Roman" w:hAnsi="Times New Roman"/>
          <w:i/>
          <w:iCs/>
          <w:lang w:val="es-MX"/>
        </w:rPr>
        <w:t xml:space="preserve">Documento de ERS de </w:t>
      </w:r>
      <w:proofErr w:type="spellStart"/>
      <w:r w:rsidR="0073387C">
        <w:rPr>
          <w:rFonts w:ascii="Times New Roman" w:hAnsi="Times New Roman"/>
          <w:i/>
          <w:iCs/>
          <w:lang w:val="es-MX"/>
        </w:rPr>
        <w:t>DiabCtlr</w:t>
      </w:r>
      <w:proofErr w:type="spellEnd"/>
      <w:r w:rsidR="0073387C">
        <w:rPr>
          <w:rFonts w:ascii="Times New Roman" w:hAnsi="Times New Roman"/>
          <w:lang w:val="es-MX"/>
        </w:rPr>
        <w:t xml:space="preserve"> y cada uno de los participantes de cada tarea, se estableció una complejidad de cada actividad </w:t>
      </w:r>
      <w:r w:rsidR="0085010B">
        <w:rPr>
          <w:rFonts w:ascii="Times New Roman" w:hAnsi="Times New Roman"/>
          <w:lang w:val="es-MX"/>
        </w:rPr>
        <w:t xml:space="preserve">dependiendo de su nivel de complejidad e importancia, clasificada de 1 hasta 3 (menor a mayor, respectivamente), </w:t>
      </w:r>
      <w:r w:rsidR="00B96D82">
        <w:rPr>
          <w:rFonts w:ascii="Times New Roman" w:hAnsi="Times New Roman"/>
          <w:lang w:val="es-MX"/>
        </w:rPr>
        <w:t>y dependiendo de las actividades realizadas por cada uno de los miembros del equipo</w:t>
      </w:r>
      <w:r w:rsidR="007E6A42">
        <w:rPr>
          <w:rFonts w:ascii="Times New Roman" w:hAnsi="Times New Roman"/>
          <w:lang w:val="es-MX"/>
        </w:rPr>
        <w:t xml:space="preserve"> con su respectiva complejidad</w:t>
      </w:r>
      <w:r w:rsidR="00B96D82">
        <w:rPr>
          <w:rFonts w:ascii="Times New Roman" w:hAnsi="Times New Roman"/>
          <w:lang w:val="es-MX"/>
        </w:rPr>
        <w:t xml:space="preserve">, </w:t>
      </w:r>
      <w:r w:rsidR="007E6A42">
        <w:rPr>
          <w:rFonts w:ascii="Times New Roman" w:hAnsi="Times New Roman"/>
          <w:lang w:val="es-MX"/>
        </w:rPr>
        <w:t>iban acumulando puntos de participación en el proyecto</w:t>
      </w:r>
      <w:r w:rsidR="004A549A">
        <w:rPr>
          <w:rFonts w:ascii="Times New Roman" w:hAnsi="Times New Roman"/>
          <w:lang w:val="es-MX"/>
        </w:rPr>
        <w:t>.</w:t>
      </w:r>
    </w:p>
    <w:p w:rsidR="004A549A" w:rsidP="00093DBB" w:rsidRDefault="004A549A" w14:paraId="64BA2A2B" w14:textId="50DE3E14">
      <w:pPr>
        <w:rPr>
          <w:rFonts w:ascii="Times New Roman" w:hAnsi="Times New Roman"/>
          <w:lang w:val="es-MX"/>
        </w:rPr>
      </w:pPr>
    </w:p>
    <w:p w:rsidR="004A549A" w:rsidP="00093DBB" w:rsidRDefault="004A549A" w14:paraId="655B4B41" w14:textId="22B6AD69">
      <w:pPr>
        <w:rPr>
          <w:rFonts w:ascii="Times New Roman" w:hAnsi="Times New Roman"/>
          <w:lang w:val="es-MX"/>
        </w:rPr>
      </w:pPr>
      <w:r>
        <w:rPr>
          <w:rFonts w:ascii="Times New Roman" w:hAnsi="Times New Roman"/>
          <w:lang w:val="es-MX"/>
        </w:rPr>
        <w:t>Finalmente, se dio la siguiente gráfica resultante:</w:t>
      </w:r>
    </w:p>
    <w:p w:rsidR="00501B96" w:rsidP="00093DBB" w:rsidRDefault="00EB0B72" w14:paraId="4B6ABB69" w14:textId="55276757">
      <w:pPr>
        <w:rPr>
          <w:rFonts w:ascii="Times New Roman" w:hAnsi="Times New Roman"/>
          <w:lang w:val="es-MX"/>
        </w:rPr>
      </w:pPr>
      <w:r>
        <w:rPr>
          <w:noProof/>
        </w:rPr>
        <w:drawing>
          <wp:anchor distT="0" distB="0" distL="114300" distR="114300" simplePos="0" relativeHeight="251658241" behindDoc="0" locked="0" layoutInCell="1" allowOverlap="1" wp14:anchorId="3CA29485" wp14:editId="063A2147">
            <wp:simplePos x="0" y="0"/>
            <wp:positionH relativeFrom="column">
              <wp:posOffset>1631950</wp:posOffset>
            </wp:positionH>
            <wp:positionV relativeFrom="paragraph">
              <wp:posOffset>54610</wp:posOffset>
            </wp:positionV>
            <wp:extent cx="3280350" cy="1918970"/>
            <wp:effectExtent l="0" t="0" r="0" b="0"/>
            <wp:wrapThrough wrapText="bothSides">
              <wp:wrapPolygon edited="0">
                <wp:start x="0" y="0"/>
                <wp:lineTo x="0" y="21311"/>
                <wp:lineTo x="21509" y="21311"/>
                <wp:lineTo x="21509" y="0"/>
                <wp:lineTo x="0" y="0"/>
              </wp:wrapPolygon>
            </wp:wrapThrough>
            <wp:docPr id="1" name="Imagen 1" descr="Interfaz de usuario gráfica, Gráfico,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Gráfico, Aplicación, Tabla, Excel&#10;&#10;Descripción generada automáticamente"/>
                    <pic:cNvPicPr/>
                  </pic:nvPicPr>
                  <pic:blipFill rotWithShape="1">
                    <a:blip r:embed="rId16">
                      <a:extLst>
                        <a:ext uri="{28A0092B-C50C-407E-A947-70E740481C1C}">
                          <a14:useLocalDpi xmlns:a14="http://schemas.microsoft.com/office/drawing/2010/main" val="0"/>
                        </a:ext>
                      </a:extLst>
                    </a:blip>
                    <a:srcRect l="41668" t="36298" r="13781" b="17332"/>
                    <a:stretch/>
                  </pic:blipFill>
                  <pic:spPr bwMode="auto">
                    <a:xfrm>
                      <a:off x="0" y="0"/>
                      <a:ext cx="3280350" cy="1918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01B96" w:rsidP="00093DBB" w:rsidRDefault="00501B96" w14:paraId="3DE162F0" w14:textId="252EFBB1">
      <w:pPr>
        <w:rPr>
          <w:rFonts w:ascii="Times New Roman" w:hAnsi="Times New Roman"/>
          <w:lang w:val="es-MX"/>
        </w:rPr>
      </w:pPr>
    </w:p>
    <w:p w:rsidR="00501B96" w:rsidP="00093DBB" w:rsidRDefault="00501B96" w14:paraId="5539708A" w14:textId="77777777">
      <w:pPr>
        <w:rPr>
          <w:rFonts w:ascii="Times New Roman" w:hAnsi="Times New Roman"/>
          <w:lang w:val="es-MX"/>
        </w:rPr>
      </w:pPr>
    </w:p>
    <w:p w:rsidR="00501B96" w:rsidP="00093DBB" w:rsidRDefault="00501B96" w14:paraId="54D97E9B" w14:textId="5A448476">
      <w:pPr>
        <w:rPr>
          <w:rFonts w:ascii="Times New Roman" w:hAnsi="Times New Roman"/>
          <w:lang w:val="es-MX"/>
        </w:rPr>
      </w:pPr>
    </w:p>
    <w:p w:rsidR="00501B96" w:rsidP="00093DBB" w:rsidRDefault="00501B96" w14:paraId="0898CB52" w14:textId="77777777">
      <w:pPr>
        <w:rPr>
          <w:rFonts w:ascii="Times New Roman" w:hAnsi="Times New Roman"/>
          <w:lang w:val="es-MX"/>
        </w:rPr>
      </w:pPr>
    </w:p>
    <w:p w:rsidR="004A549A" w:rsidP="00093DBB" w:rsidRDefault="004A549A" w14:paraId="03E18EDC" w14:textId="77777777">
      <w:pPr>
        <w:rPr>
          <w:rFonts w:ascii="Times New Roman" w:hAnsi="Times New Roman"/>
          <w:lang w:val="es-MX"/>
        </w:rPr>
      </w:pPr>
    </w:p>
    <w:p w:rsidR="00EB0B72" w:rsidP="00093DBB" w:rsidRDefault="00EB0B72" w14:paraId="18B08BE3" w14:textId="77777777">
      <w:pPr>
        <w:rPr>
          <w:rFonts w:ascii="Times New Roman" w:hAnsi="Times New Roman"/>
          <w:lang w:val="es-MX"/>
        </w:rPr>
      </w:pPr>
    </w:p>
    <w:p w:rsidR="00EB0B72" w:rsidP="00093DBB" w:rsidRDefault="00EB0B72" w14:paraId="5C977ECB" w14:textId="77777777">
      <w:pPr>
        <w:rPr>
          <w:rFonts w:ascii="Times New Roman" w:hAnsi="Times New Roman"/>
          <w:lang w:val="es-MX"/>
        </w:rPr>
      </w:pPr>
    </w:p>
    <w:p w:rsidR="00501B96" w:rsidP="00093DBB" w:rsidRDefault="00501B96" w14:paraId="00395AAD" w14:textId="77777777">
      <w:pPr>
        <w:rPr>
          <w:rFonts w:ascii="Times New Roman" w:hAnsi="Times New Roman"/>
          <w:lang w:val="es-MX"/>
        </w:rPr>
      </w:pPr>
    </w:p>
    <w:p w:rsidR="00501B96" w:rsidP="00093DBB" w:rsidRDefault="00501B96" w14:paraId="605D94AD" w14:textId="644F4D71">
      <w:pPr>
        <w:rPr>
          <w:rFonts w:ascii="Times New Roman" w:hAnsi="Times New Roman"/>
          <w:lang w:val="es-MX"/>
        </w:rPr>
      </w:pPr>
    </w:p>
    <w:p w:rsidR="00501B96" w:rsidP="00093DBB" w:rsidRDefault="00501B96" w14:paraId="6624AAAF" w14:textId="77777777">
      <w:pPr>
        <w:rPr>
          <w:rFonts w:ascii="Times New Roman" w:hAnsi="Times New Roman"/>
          <w:lang w:val="es-MX"/>
        </w:rPr>
      </w:pPr>
    </w:p>
    <w:p w:rsidR="0088018C" w:rsidP="00093DBB" w:rsidRDefault="0088018C" w14:paraId="4B098D30" w14:textId="77777777">
      <w:pPr>
        <w:rPr>
          <w:rFonts w:ascii="Times New Roman" w:hAnsi="Times New Roman"/>
          <w:lang w:val="es-MX"/>
        </w:rPr>
      </w:pPr>
    </w:p>
    <w:p w:rsidR="0088018C" w:rsidP="00093DBB" w:rsidRDefault="0088018C" w14:paraId="15974999" w14:textId="77777777">
      <w:pPr>
        <w:rPr>
          <w:rFonts w:ascii="Times New Roman" w:hAnsi="Times New Roman"/>
          <w:lang w:val="es-MX"/>
        </w:rPr>
      </w:pPr>
    </w:p>
    <w:p w:rsidRPr="00993288" w:rsidR="00501B96" w:rsidP="00093DBB" w:rsidRDefault="00501B96" w14:paraId="62BC1A7E" w14:textId="638B7454">
      <w:pPr>
        <w:rPr>
          <w:rFonts w:ascii="Times New Roman" w:hAnsi="Times New Roman"/>
          <w:i/>
          <w:iCs/>
          <w:lang w:val="es-MX"/>
        </w:rPr>
      </w:pPr>
      <w:r>
        <w:rPr>
          <w:rFonts w:ascii="Times New Roman" w:hAnsi="Times New Roman"/>
          <w:lang w:val="es-MX"/>
        </w:rPr>
        <w:t>P</w:t>
      </w:r>
      <w:r w:rsidR="0088018C">
        <w:rPr>
          <w:rFonts w:ascii="Times New Roman" w:hAnsi="Times New Roman"/>
          <w:lang w:val="es-MX"/>
        </w:rPr>
        <w:t>ara ver la métrica completa</w:t>
      </w:r>
      <w:r w:rsidR="00993288">
        <w:rPr>
          <w:rFonts w:ascii="Times New Roman" w:hAnsi="Times New Roman"/>
          <w:lang w:val="es-MX"/>
        </w:rPr>
        <w:t xml:space="preserve">, consultar </w:t>
      </w:r>
      <w:r w:rsidR="00777E7D">
        <w:rPr>
          <w:rFonts w:ascii="Times New Roman" w:hAnsi="Times New Roman"/>
          <w:lang w:val="es-MX"/>
        </w:rPr>
        <w:t xml:space="preserve">la hoja de </w:t>
      </w:r>
      <w:r w:rsidR="00A14BC9">
        <w:rPr>
          <w:rFonts w:ascii="Times New Roman" w:hAnsi="Times New Roman"/>
          <w:lang w:val="es-MX"/>
        </w:rPr>
        <w:t xml:space="preserve">cálculo Excel </w:t>
      </w:r>
      <w:r w:rsidR="00A14BC9">
        <w:rPr>
          <w:rFonts w:ascii="Times New Roman" w:hAnsi="Times New Roman"/>
          <w:i/>
          <w:iCs/>
          <w:lang w:val="es-MX"/>
        </w:rPr>
        <w:t xml:space="preserve">Reporte de participación.xlsx </w:t>
      </w:r>
      <w:r w:rsidRPr="004E299C" w:rsidR="00A14BC9">
        <w:rPr>
          <w:lang w:val="es-MX"/>
        </w:rPr>
        <w:t xml:space="preserve">(disponible en el </w:t>
      </w:r>
      <w:hyperlink w:history="1" r:id="rId17">
        <w:r w:rsidRPr="004E299C" w:rsidR="00A14BC9">
          <w:rPr>
            <w:rStyle w:val="Hyperlink"/>
            <w:lang w:val="es-MX"/>
          </w:rPr>
          <w:t>repositorio</w:t>
        </w:r>
      </w:hyperlink>
      <w:r w:rsidRPr="004E299C" w:rsidR="00A14BC9">
        <w:rPr>
          <w:lang w:val="es-MX"/>
        </w:rPr>
        <w:t>).</w:t>
      </w:r>
    </w:p>
    <w:p w:rsidR="00501B96" w:rsidP="00093DBB" w:rsidRDefault="00501B96" w14:paraId="76D3EBC1" w14:textId="77777777">
      <w:pPr>
        <w:rPr>
          <w:rFonts w:ascii="Times New Roman" w:hAnsi="Times New Roman"/>
          <w:lang w:val="es-MX"/>
        </w:rPr>
      </w:pPr>
    </w:p>
    <w:p w:rsidRPr="0073387C" w:rsidR="006A2EAE" w:rsidP="00093DBB" w:rsidRDefault="006A2EAE" w14:paraId="0E1DEA9C" w14:textId="6C607508">
      <w:pPr>
        <w:rPr>
          <w:rFonts w:ascii="Times New Roman" w:hAnsi="Times New Roman"/>
          <w:lang w:val="es-MX"/>
        </w:rPr>
      </w:pPr>
    </w:p>
    <w:p w:rsidRPr="009820DE" w:rsidR="00C82D0E" w:rsidP="00187E0D" w:rsidRDefault="00187E0D" w14:paraId="6F06DC54" w14:textId="6F137FD9" w14:noSpellErr="1">
      <w:pPr>
        <w:pStyle w:val="Heading1"/>
        <w:rPr>
          <w:rFonts w:ascii="Times New Roman" w:hAnsi="Times New Roman"/>
          <w:lang w:val="es-MX"/>
        </w:rPr>
      </w:pPr>
      <w:bookmarkStart w:name="_Toc1402356230" w:id="840754804"/>
      <w:r w:rsidRPr="4DED61E0" w:rsidR="00187E0D">
        <w:rPr>
          <w:rFonts w:ascii="Times New Roman" w:hAnsi="Times New Roman"/>
          <w:lang w:val="es-MX"/>
        </w:rPr>
        <w:t>Conclusiones</w:t>
      </w:r>
      <w:bookmarkEnd w:id="32"/>
      <w:bookmarkEnd w:id="33"/>
      <w:bookmarkEnd w:id="840754804"/>
    </w:p>
    <w:p w:rsidR="008C7220" w:rsidP="00406393" w:rsidRDefault="00406393" w14:paraId="6E3530CB" w14:textId="1D7565F7">
      <w:pPr>
        <w:tabs>
          <w:tab w:val="left" w:pos="6463"/>
        </w:tabs>
        <w:jc w:val="both"/>
        <w:rPr>
          <w:rFonts w:ascii="Times New Roman" w:hAnsi="Times New Roman"/>
          <w:iCs/>
          <w:lang w:val="es-MX"/>
        </w:rPr>
      </w:pPr>
      <w:r>
        <w:rPr>
          <w:rFonts w:ascii="Times New Roman" w:hAnsi="Times New Roman"/>
          <w:iCs/>
          <w:lang w:val="es-MX"/>
        </w:rPr>
        <w:t xml:space="preserve">Este proyecto busca </w:t>
      </w:r>
      <w:r w:rsidR="00263592">
        <w:rPr>
          <w:rFonts w:ascii="Times New Roman" w:hAnsi="Times New Roman"/>
          <w:iCs/>
          <w:lang w:val="es-MX"/>
        </w:rPr>
        <w:t>brindarles</w:t>
      </w:r>
      <w:r>
        <w:rPr>
          <w:rFonts w:ascii="Times New Roman" w:hAnsi="Times New Roman"/>
          <w:iCs/>
          <w:lang w:val="es-MX"/>
        </w:rPr>
        <w:t xml:space="preserve"> a los usuarios</w:t>
      </w:r>
      <w:r w:rsidR="00855919">
        <w:rPr>
          <w:rFonts w:ascii="Times New Roman" w:hAnsi="Times New Roman"/>
          <w:iCs/>
          <w:lang w:val="es-MX"/>
        </w:rPr>
        <w:t xml:space="preserve"> diabéticos </w:t>
      </w:r>
      <w:r w:rsidR="006F2A87">
        <w:rPr>
          <w:rFonts w:ascii="Times New Roman" w:hAnsi="Times New Roman"/>
          <w:iCs/>
          <w:lang w:val="es-MX"/>
        </w:rPr>
        <w:t xml:space="preserve">y </w:t>
      </w:r>
      <w:r w:rsidR="00047863">
        <w:rPr>
          <w:rFonts w:ascii="Times New Roman" w:hAnsi="Times New Roman"/>
          <w:iCs/>
          <w:lang w:val="es-MX"/>
        </w:rPr>
        <w:t>prediabéticos</w:t>
      </w:r>
      <w:r w:rsidR="006F2A87">
        <w:rPr>
          <w:rFonts w:ascii="Times New Roman" w:hAnsi="Times New Roman"/>
          <w:iCs/>
          <w:lang w:val="es-MX"/>
        </w:rPr>
        <w:t xml:space="preserve"> </w:t>
      </w:r>
      <w:r w:rsidR="00855919">
        <w:rPr>
          <w:rFonts w:ascii="Times New Roman" w:hAnsi="Times New Roman"/>
          <w:iCs/>
          <w:lang w:val="es-MX"/>
        </w:rPr>
        <w:t xml:space="preserve">una manera sencilla de llevar el control de su enfermedad. </w:t>
      </w:r>
      <w:r w:rsidR="004B7219">
        <w:rPr>
          <w:rFonts w:ascii="Times New Roman" w:hAnsi="Times New Roman"/>
          <w:iCs/>
          <w:lang w:val="es-MX"/>
        </w:rPr>
        <w:t>Adicional a ello, les</w:t>
      </w:r>
      <w:r w:rsidR="00855919">
        <w:rPr>
          <w:rFonts w:ascii="Times New Roman" w:hAnsi="Times New Roman"/>
          <w:iCs/>
          <w:lang w:val="es-MX"/>
        </w:rPr>
        <w:t xml:space="preserve"> permite llevar un seguimiento de sus dietas, </w:t>
      </w:r>
      <w:r w:rsidR="00E8777C">
        <w:rPr>
          <w:rFonts w:ascii="Times New Roman" w:hAnsi="Times New Roman"/>
          <w:iCs/>
          <w:lang w:val="es-MX"/>
        </w:rPr>
        <w:t>sus niveles</w:t>
      </w:r>
      <w:r w:rsidR="00855919">
        <w:rPr>
          <w:rFonts w:ascii="Times New Roman" w:hAnsi="Times New Roman"/>
          <w:iCs/>
          <w:lang w:val="es-MX"/>
        </w:rPr>
        <w:t xml:space="preserve"> de glucosa, </w:t>
      </w:r>
      <w:r w:rsidR="00DC0B49">
        <w:rPr>
          <w:rFonts w:ascii="Times New Roman" w:hAnsi="Times New Roman"/>
          <w:iCs/>
          <w:lang w:val="es-MX"/>
        </w:rPr>
        <w:t xml:space="preserve">imprimir su información, recibir recomendaciones, entre otras funcionalidades. </w:t>
      </w:r>
    </w:p>
    <w:p w:rsidR="00332E20" w:rsidP="00406393" w:rsidRDefault="00332E20" w14:paraId="06DA561C" w14:textId="77777777">
      <w:pPr>
        <w:tabs>
          <w:tab w:val="left" w:pos="6463"/>
        </w:tabs>
        <w:jc w:val="both"/>
        <w:rPr>
          <w:rFonts w:ascii="Times New Roman" w:hAnsi="Times New Roman"/>
          <w:iCs/>
          <w:lang w:val="es-MX"/>
        </w:rPr>
      </w:pPr>
    </w:p>
    <w:p w:rsidRPr="001306C5" w:rsidR="001306C5" w:rsidP="001306C5" w:rsidRDefault="00332E20" w14:paraId="12E5F61C" w14:textId="559FAC7D">
      <w:pPr>
        <w:tabs>
          <w:tab w:val="left" w:pos="6463"/>
        </w:tabs>
        <w:jc w:val="both"/>
        <w:rPr>
          <w:rFonts w:ascii="Times New Roman" w:hAnsi="Times New Roman"/>
          <w:iCs/>
          <w:lang w:val="es-MX"/>
        </w:rPr>
      </w:pPr>
      <w:r>
        <w:rPr>
          <w:rFonts w:ascii="Times New Roman" w:hAnsi="Times New Roman"/>
          <w:iCs/>
          <w:lang w:val="es-MX"/>
        </w:rPr>
        <w:t xml:space="preserve">Con una estimación de duración de </w:t>
      </w:r>
      <w:r w:rsidR="00F9056C">
        <w:rPr>
          <w:rFonts w:ascii="Times New Roman" w:hAnsi="Times New Roman"/>
          <w:iCs/>
          <w:lang w:val="es-MX"/>
        </w:rPr>
        <w:t>aproximadamente un mes y una semana</w:t>
      </w:r>
      <w:r w:rsidR="00EB7256">
        <w:rPr>
          <w:rFonts w:ascii="Times New Roman" w:hAnsi="Times New Roman"/>
          <w:iCs/>
          <w:lang w:val="es-MX"/>
        </w:rPr>
        <w:t xml:space="preserve">, el proyecto </w:t>
      </w:r>
      <w:r w:rsidR="009471B5">
        <w:rPr>
          <w:rFonts w:ascii="Times New Roman" w:hAnsi="Times New Roman"/>
          <w:iCs/>
          <w:lang w:val="es-MX"/>
        </w:rPr>
        <w:t xml:space="preserve">estará pensado para buscar </w:t>
      </w:r>
      <w:r w:rsidR="006E7208">
        <w:rPr>
          <w:rFonts w:ascii="Times New Roman" w:hAnsi="Times New Roman"/>
          <w:iCs/>
          <w:lang w:val="es-MX"/>
        </w:rPr>
        <w:t>una mejor solución a las planteadas por aplicaciones similares de forma que los usuarios pueda</w:t>
      </w:r>
      <w:r w:rsidR="00187CE0">
        <w:rPr>
          <w:rFonts w:ascii="Times New Roman" w:hAnsi="Times New Roman"/>
          <w:iCs/>
          <w:lang w:val="es-MX"/>
        </w:rPr>
        <w:t xml:space="preserve">n </w:t>
      </w:r>
      <w:r w:rsidR="00A73B53">
        <w:rPr>
          <w:rFonts w:ascii="Times New Roman" w:hAnsi="Times New Roman"/>
          <w:iCs/>
          <w:lang w:val="es-MX"/>
        </w:rPr>
        <w:t>solucionar sus necesidades de una manera rápida, eficaz y organizada</w:t>
      </w:r>
      <w:r w:rsidR="00C263FB">
        <w:rPr>
          <w:rFonts w:ascii="Times New Roman" w:hAnsi="Times New Roman"/>
          <w:iCs/>
          <w:lang w:val="es-MX"/>
        </w:rPr>
        <w:t>, esperando un impacto positivo en el público objetivo</w:t>
      </w:r>
      <w:r w:rsidR="00DC5FA2">
        <w:rPr>
          <w:rFonts w:ascii="Times New Roman" w:hAnsi="Times New Roman"/>
          <w:iCs/>
          <w:lang w:val="es-MX"/>
        </w:rPr>
        <w:t xml:space="preserve"> y una reducción en las defunciones de casos </w:t>
      </w:r>
      <w:r w:rsidR="00BD0357">
        <w:rPr>
          <w:rFonts w:ascii="Times New Roman" w:hAnsi="Times New Roman"/>
          <w:iCs/>
          <w:lang w:val="es-MX"/>
        </w:rPr>
        <w:t>provocados por la diabetes.</w:t>
      </w:r>
    </w:p>
    <w:p w:rsidR="001306C5" w:rsidP="00406393" w:rsidRDefault="001306C5" w14:paraId="76C0FB4F" w14:textId="77777777">
      <w:pPr>
        <w:tabs>
          <w:tab w:val="left" w:pos="6463"/>
        </w:tabs>
        <w:jc w:val="both"/>
        <w:rPr>
          <w:rFonts w:ascii="Times New Roman" w:hAnsi="Times New Roman"/>
          <w:iCs/>
          <w:lang w:val="es-MX"/>
        </w:rPr>
      </w:pPr>
    </w:p>
    <w:p w:rsidR="00FD1B13" w:rsidP="00FD1B13" w:rsidRDefault="00FD1B13" w14:paraId="0BDC3CC4" w14:textId="77777777">
      <w:pPr>
        <w:rPr>
          <w:lang w:val="es-MX"/>
        </w:rPr>
      </w:pPr>
    </w:p>
    <w:p w:rsidRPr="00FD1B13" w:rsidR="00FD1B13" w:rsidP="00FD1B13" w:rsidRDefault="00FD1B13" w14:paraId="1C2B5D51" w14:textId="77777777">
      <w:pPr>
        <w:rPr>
          <w:lang w:val="es-MX"/>
        </w:rPr>
      </w:pPr>
    </w:p>
    <w:p w:rsidRPr="0047207A" w:rsidR="008C7220" w:rsidP="0047207A" w:rsidRDefault="008C7220" w14:paraId="05262C65" w14:textId="79569284" w14:noSpellErr="1">
      <w:pPr>
        <w:pStyle w:val="Heading1"/>
        <w:rPr>
          <w:rFonts w:ascii="Times New Roman" w:hAnsi="Times New Roman"/>
          <w:lang w:val="es-MX"/>
        </w:rPr>
      </w:pPr>
      <w:bookmarkStart w:name="_Toc1977954856" w:id="11966863"/>
      <w:r w:rsidRPr="4DED61E0" w:rsidR="008C7220">
        <w:rPr>
          <w:rFonts w:ascii="Times New Roman" w:hAnsi="Times New Roman"/>
          <w:lang w:val="es-MX"/>
        </w:rPr>
        <w:t>Refere</w:t>
      </w:r>
      <w:r w:rsidRPr="4DED61E0" w:rsidR="008C7220">
        <w:rPr>
          <w:rFonts w:ascii="Times New Roman" w:hAnsi="Times New Roman"/>
          <w:lang w:val="es-MX"/>
        </w:rPr>
        <w:t>ncias bibliográficas</w:t>
      </w:r>
      <w:bookmarkEnd w:id="11966863"/>
    </w:p>
    <w:p w:rsidR="008C7220" w:rsidP="00406393" w:rsidRDefault="008C7220" w14:paraId="3B2667AD" w14:textId="77777777">
      <w:pPr>
        <w:tabs>
          <w:tab w:val="left" w:pos="6463"/>
        </w:tabs>
        <w:jc w:val="both"/>
        <w:rPr>
          <w:rFonts w:ascii="Times New Roman" w:hAnsi="Times New Roman"/>
          <w:b/>
          <w:kern w:val="28"/>
          <w:sz w:val="28"/>
          <w:lang w:val="es-MX"/>
        </w:rPr>
      </w:pPr>
    </w:p>
    <w:p w:rsidRPr="00801D3B" w:rsidR="00801D3B" w:rsidP="00801D3B" w:rsidRDefault="00801D3B" w14:paraId="1EA4C3AF" w14:textId="05EDF43B">
      <w:pPr>
        <w:pStyle w:val="ListParagraph"/>
        <w:numPr>
          <w:ilvl w:val="0"/>
          <w:numId w:val="14"/>
        </w:numPr>
        <w:adjustRightInd w:val="0"/>
        <w:rPr>
          <w:sz w:val="20"/>
          <w:szCs w:val="20"/>
          <w:lang w:val="es-MX"/>
        </w:rPr>
      </w:pPr>
      <w:r w:rsidRPr="00801D3B">
        <w:rPr>
          <w:sz w:val="20"/>
          <w:szCs w:val="20"/>
          <w:lang w:val="es-MX"/>
        </w:rPr>
        <w:t xml:space="preserve">[1] </w:t>
      </w:r>
      <w:proofErr w:type="spellStart"/>
      <w:r w:rsidRPr="00801D3B">
        <w:rPr>
          <w:sz w:val="20"/>
          <w:szCs w:val="20"/>
          <w:lang w:val="es-MX"/>
        </w:rPr>
        <w:t>Diabeweb</w:t>
      </w:r>
      <w:proofErr w:type="spellEnd"/>
      <w:r w:rsidRPr="00801D3B">
        <w:rPr>
          <w:sz w:val="20"/>
          <w:szCs w:val="20"/>
          <w:lang w:val="es-MX"/>
        </w:rPr>
        <w:t xml:space="preserve">, “Diario de diabetes </w:t>
      </w:r>
      <w:proofErr w:type="spellStart"/>
      <w:r w:rsidRPr="00801D3B">
        <w:rPr>
          <w:sz w:val="20"/>
          <w:szCs w:val="20"/>
          <w:lang w:val="es-MX"/>
        </w:rPr>
        <w:t>mySugr</w:t>
      </w:r>
      <w:proofErr w:type="spellEnd"/>
      <w:r w:rsidRPr="00801D3B">
        <w:rPr>
          <w:sz w:val="20"/>
          <w:szCs w:val="20"/>
          <w:lang w:val="es-MX"/>
        </w:rPr>
        <w:t xml:space="preserve">”, 2022, [En </w:t>
      </w:r>
      <w:proofErr w:type="spellStart"/>
      <w:r w:rsidRPr="00801D3B">
        <w:rPr>
          <w:sz w:val="20"/>
          <w:szCs w:val="20"/>
          <w:lang w:val="es-MX"/>
        </w:rPr>
        <w:t>linea</w:t>
      </w:r>
      <w:proofErr w:type="spellEnd"/>
      <w:r w:rsidRPr="00801D3B">
        <w:rPr>
          <w:sz w:val="20"/>
          <w:szCs w:val="20"/>
          <w:lang w:val="es-MX"/>
        </w:rPr>
        <w:t xml:space="preserve">], Disponible en: </w:t>
      </w:r>
      <w:hyperlink r:id="rId18">
        <w:r w:rsidRPr="00801D3B">
          <w:rPr>
            <w:rStyle w:val="Hyperlink"/>
            <w:sz w:val="20"/>
            <w:szCs w:val="20"/>
            <w:lang w:val="es-MX"/>
          </w:rPr>
          <w:t>https://www.diabeweb.com/ficha/87/diario-de-diabetes-mysugr</w:t>
        </w:r>
      </w:hyperlink>
      <w:r w:rsidRPr="00801D3B">
        <w:rPr>
          <w:sz w:val="20"/>
          <w:szCs w:val="20"/>
          <w:lang w:val="es-MX"/>
        </w:rPr>
        <w:t xml:space="preserve"> [Accedido: 01-04-2022]</w:t>
      </w:r>
    </w:p>
    <w:p w:rsidRPr="00801D3B" w:rsidR="00801D3B" w:rsidP="00801D3B" w:rsidRDefault="00801D3B" w14:paraId="691CEE81" w14:textId="421FBD59">
      <w:pPr>
        <w:pStyle w:val="ListParagraph"/>
        <w:numPr>
          <w:ilvl w:val="0"/>
          <w:numId w:val="14"/>
        </w:numPr>
        <w:adjustRightInd w:val="0"/>
        <w:rPr>
          <w:sz w:val="20"/>
          <w:szCs w:val="20"/>
          <w:lang w:val="es-MX"/>
        </w:rPr>
      </w:pPr>
      <w:r w:rsidRPr="00801D3B">
        <w:rPr>
          <w:sz w:val="20"/>
          <w:szCs w:val="20"/>
          <w:lang w:val="es-MX"/>
        </w:rPr>
        <w:t xml:space="preserve">[2] </w:t>
      </w:r>
      <w:proofErr w:type="spellStart"/>
      <w:r w:rsidRPr="00801D3B">
        <w:rPr>
          <w:sz w:val="20"/>
          <w:szCs w:val="20"/>
          <w:lang w:val="es-MX"/>
        </w:rPr>
        <w:t>Diabeweb</w:t>
      </w:r>
      <w:proofErr w:type="spellEnd"/>
      <w:r w:rsidRPr="00801D3B">
        <w:rPr>
          <w:sz w:val="20"/>
          <w:szCs w:val="20"/>
          <w:lang w:val="es-MX"/>
        </w:rPr>
        <w:t>, “</w:t>
      </w:r>
      <w:proofErr w:type="spellStart"/>
      <w:r w:rsidRPr="00801D3B">
        <w:rPr>
          <w:sz w:val="20"/>
          <w:szCs w:val="20"/>
          <w:lang w:val="es-MX"/>
        </w:rPr>
        <w:t>GluQuo</w:t>
      </w:r>
      <w:proofErr w:type="spellEnd"/>
      <w:r w:rsidRPr="00801D3B">
        <w:rPr>
          <w:sz w:val="20"/>
          <w:szCs w:val="20"/>
          <w:lang w:val="es-MX"/>
        </w:rPr>
        <w:t xml:space="preserve">”, 2022, [En </w:t>
      </w:r>
      <w:proofErr w:type="spellStart"/>
      <w:r w:rsidRPr="00801D3B">
        <w:rPr>
          <w:sz w:val="20"/>
          <w:szCs w:val="20"/>
          <w:lang w:val="es-MX"/>
        </w:rPr>
        <w:t>linea</w:t>
      </w:r>
      <w:proofErr w:type="spellEnd"/>
      <w:r w:rsidRPr="00801D3B">
        <w:rPr>
          <w:sz w:val="20"/>
          <w:szCs w:val="20"/>
          <w:lang w:val="es-MX"/>
        </w:rPr>
        <w:t xml:space="preserve">], Disponible en: </w:t>
      </w:r>
      <w:hyperlink r:id="rId19">
        <w:r w:rsidRPr="00801D3B">
          <w:rPr>
            <w:rStyle w:val="Hyperlink"/>
            <w:sz w:val="20"/>
            <w:szCs w:val="20"/>
            <w:lang w:val="es-MX"/>
          </w:rPr>
          <w:t>https://www.diabeweb.com/ficha/306/</w:t>
        </w:r>
      </w:hyperlink>
      <w:r w:rsidRPr="00801D3B">
        <w:rPr>
          <w:sz w:val="20"/>
          <w:szCs w:val="20"/>
          <w:lang w:val="es-MX"/>
        </w:rPr>
        <w:t xml:space="preserve"> [Accedido: 01-04-2022]</w:t>
      </w:r>
    </w:p>
    <w:p w:rsidRPr="00801D3B" w:rsidR="00801D3B" w:rsidP="00801D3B" w:rsidRDefault="00801D3B" w14:paraId="15F6C9B8" w14:textId="75135097">
      <w:pPr>
        <w:pStyle w:val="ListParagraph"/>
        <w:numPr>
          <w:ilvl w:val="0"/>
          <w:numId w:val="14"/>
        </w:numPr>
        <w:adjustRightInd w:val="0"/>
        <w:rPr>
          <w:sz w:val="20"/>
          <w:szCs w:val="20"/>
          <w:lang w:val="es-MX"/>
        </w:rPr>
      </w:pPr>
      <w:r w:rsidRPr="00801D3B">
        <w:rPr>
          <w:sz w:val="20"/>
          <w:szCs w:val="20"/>
          <w:lang w:val="es-MX"/>
        </w:rPr>
        <w:t xml:space="preserve">[3] </w:t>
      </w:r>
      <w:proofErr w:type="spellStart"/>
      <w:r w:rsidRPr="00801D3B">
        <w:rPr>
          <w:sz w:val="20"/>
          <w:szCs w:val="20"/>
          <w:lang w:val="es-MX"/>
        </w:rPr>
        <w:t>Orientatech</w:t>
      </w:r>
      <w:proofErr w:type="spellEnd"/>
      <w:r w:rsidRPr="00801D3B">
        <w:rPr>
          <w:sz w:val="20"/>
          <w:szCs w:val="20"/>
          <w:lang w:val="es-MX"/>
        </w:rPr>
        <w:t>, “</w:t>
      </w:r>
      <w:proofErr w:type="spellStart"/>
      <w:r w:rsidRPr="00801D3B">
        <w:rPr>
          <w:sz w:val="20"/>
          <w:szCs w:val="20"/>
          <w:lang w:val="es-MX"/>
        </w:rPr>
        <w:t>Diabetes:M</w:t>
      </w:r>
      <w:proofErr w:type="spellEnd"/>
      <w:r w:rsidRPr="00801D3B">
        <w:rPr>
          <w:sz w:val="20"/>
          <w:szCs w:val="20"/>
          <w:lang w:val="es-MX"/>
        </w:rPr>
        <w:t xml:space="preserve">”, 2022, [En </w:t>
      </w:r>
      <w:proofErr w:type="spellStart"/>
      <w:r w:rsidRPr="00801D3B">
        <w:rPr>
          <w:sz w:val="20"/>
          <w:szCs w:val="20"/>
          <w:lang w:val="es-MX"/>
        </w:rPr>
        <w:t>linea</w:t>
      </w:r>
      <w:proofErr w:type="spellEnd"/>
      <w:r w:rsidRPr="00801D3B">
        <w:rPr>
          <w:sz w:val="20"/>
          <w:szCs w:val="20"/>
          <w:lang w:val="es-MX"/>
        </w:rPr>
        <w:t xml:space="preserve">], Disponible en: </w:t>
      </w:r>
      <w:hyperlink r:id="rId20">
        <w:r w:rsidRPr="00801D3B">
          <w:rPr>
            <w:rStyle w:val="Hyperlink"/>
            <w:sz w:val="20"/>
            <w:szCs w:val="20"/>
            <w:lang w:val="es-MX"/>
          </w:rPr>
          <w:t>https://www.orientatech.es/diabetesm</w:t>
        </w:r>
      </w:hyperlink>
      <w:r w:rsidRPr="00801D3B">
        <w:rPr>
          <w:sz w:val="20"/>
          <w:szCs w:val="20"/>
          <w:lang w:val="es-MX"/>
        </w:rPr>
        <w:t xml:space="preserve"> [Accedido: 01-04-2022]</w:t>
      </w:r>
    </w:p>
    <w:p w:rsidRPr="00801D3B" w:rsidR="00801D3B" w:rsidP="00801D3B" w:rsidRDefault="00801D3B" w14:paraId="37A55F2D" w14:textId="64630360">
      <w:pPr>
        <w:pStyle w:val="ListParagraph"/>
        <w:numPr>
          <w:ilvl w:val="0"/>
          <w:numId w:val="14"/>
        </w:numPr>
        <w:adjustRightInd w:val="0"/>
        <w:rPr>
          <w:sz w:val="20"/>
          <w:szCs w:val="20"/>
          <w:lang w:val="es-MX"/>
        </w:rPr>
      </w:pPr>
      <w:r>
        <w:rPr>
          <w:sz w:val="20"/>
          <w:szCs w:val="20"/>
          <w:lang w:val="es-MX"/>
        </w:rPr>
        <w:t xml:space="preserve">[4] </w:t>
      </w:r>
      <w:r w:rsidRPr="00801D3B">
        <w:rPr>
          <w:sz w:val="20"/>
          <w:szCs w:val="20"/>
          <w:lang w:val="es-MX"/>
        </w:rPr>
        <w:t>Soluciones para la diabetes, “</w:t>
      </w:r>
      <w:proofErr w:type="spellStart"/>
      <w:r w:rsidRPr="00801D3B">
        <w:rPr>
          <w:sz w:val="20"/>
          <w:szCs w:val="20"/>
          <w:lang w:val="es-MX"/>
        </w:rPr>
        <w:t>SocialDiabetes</w:t>
      </w:r>
      <w:proofErr w:type="spellEnd"/>
      <w:r w:rsidRPr="00801D3B">
        <w:rPr>
          <w:sz w:val="20"/>
          <w:szCs w:val="20"/>
          <w:lang w:val="es-MX"/>
        </w:rPr>
        <w:t xml:space="preserve">, una APP imprescindible para controlar la diabetes”, 2018, [En </w:t>
      </w:r>
      <w:proofErr w:type="spellStart"/>
      <w:r w:rsidRPr="00801D3B">
        <w:rPr>
          <w:sz w:val="20"/>
          <w:szCs w:val="20"/>
          <w:lang w:val="es-MX"/>
        </w:rPr>
        <w:t>linea</w:t>
      </w:r>
      <w:proofErr w:type="spellEnd"/>
      <w:r w:rsidRPr="00801D3B">
        <w:rPr>
          <w:sz w:val="20"/>
          <w:szCs w:val="20"/>
          <w:lang w:val="es-MX"/>
        </w:rPr>
        <w:t xml:space="preserve">], Disponible en: </w:t>
      </w:r>
      <w:hyperlink r:id="rId21">
        <w:r w:rsidRPr="00801D3B">
          <w:rPr>
            <w:rStyle w:val="Hyperlink"/>
            <w:sz w:val="20"/>
            <w:szCs w:val="20"/>
            <w:lang w:val="es-MX"/>
          </w:rPr>
          <w:t>https://www.solucionesparaladiabetes.com/magazine-diabetes/app-social-diabetes/.</w:t>
        </w:r>
      </w:hyperlink>
      <w:r w:rsidRPr="00801D3B">
        <w:rPr>
          <w:sz w:val="20"/>
          <w:szCs w:val="20"/>
          <w:lang w:val="es-MX"/>
        </w:rPr>
        <w:t xml:space="preserve"> [Accedido: 01-04-2022]</w:t>
      </w:r>
    </w:p>
    <w:p w:rsidRPr="00801D3B" w:rsidR="00801D3B" w:rsidP="00801D3B" w:rsidRDefault="00801D3B" w14:paraId="5E411830" w14:textId="76B1ADBB">
      <w:pPr>
        <w:pStyle w:val="ListParagraph"/>
        <w:numPr>
          <w:ilvl w:val="0"/>
          <w:numId w:val="14"/>
        </w:numPr>
        <w:adjustRightInd w:val="0"/>
        <w:rPr>
          <w:sz w:val="20"/>
          <w:szCs w:val="20"/>
          <w:lang w:val="es-MX"/>
        </w:rPr>
      </w:pPr>
      <w:r>
        <w:rPr>
          <w:sz w:val="20"/>
          <w:szCs w:val="20"/>
          <w:lang w:val="es-MX"/>
        </w:rPr>
        <w:t xml:space="preserve">[5] </w:t>
      </w:r>
      <w:proofErr w:type="spellStart"/>
      <w:r w:rsidRPr="00801D3B">
        <w:rPr>
          <w:sz w:val="20"/>
          <w:szCs w:val="20"/>
          <w:lang w:val="es-MX"/>
        </w:rPr>
        <w:t>Teva</w:t>
      </w:r>
      <w:proofErr w:type="spellEnd"/>
      <w:r w:rsidRPr="00801D3B">
        <w:rPr>
          <w:sz w:val="20"/>
          <w:szCs w:val="20"/>
          <w:lang w:val="es-MX"/>
        </w:rPr>
        <w:t>, “</w:t>
      </w:r>
      <w:proofErr w:type="spellStart"/>
      <w:r w:rsidRPr="00801D3B">
        <w:rPr>
          <w:sz w:val="20"/>
          <w:szCs w:val="20"/>
          <w:lang w:val="es-MX"/>
        </w:rPr>
        <w:t>One</w:t>
      </w:r>
      <w:proofErr w:type="spellEnd"/>
      <w:r w:rsidRPr="00801D3B">
        <w:rPr>
          <w:sz w:val="20"/>
          <w:szCs w:val="20"/>
          <w:lang w:val="es-MX"/>
        </w:rPr>
        <w:t xml:space="preserve"> </w:t>
      </w:r>
      <w:proofErr w:type="spellStart"/>
      <w:r w:rsidRPr="00801D3B">
        <w:rPr>
          <w:sz w:val="20"/>
          <w:szCs w:val="20"/>
          <w:lang w:val="es-MX"/>
        </w:rPr>
        <w:t>Drop</w:t>
      </w:r>
      <w:proofErr w:type="spellEnd"/>
      <w:r w:rsidRPr="00801D3B">
        <w:rPr>
          <w:sz w:val="20"/>
          <w:szCs w:val="20"/>
          <w:lang w:val="es-MX"/>
        </w:rPr>
        <w:t xml:space="preserve">, una </w:t>
      </w:r>
      <w:proofErr w:type="gramStart"/>
      <w:r w:rsidRPr="00801D3B">
        <w:rPr>
          <w:sz w:val="20"/>
          <w:szCs w:val="20"/>
          <w:lang w:val="es-MX"/>
        </w:rPr>
        <w:t>app</w:t>
      </w:r>
      <w:proofErr w:type="gramEnd"/>
      <w:r w:rsidRPr="00801D3B">
        <w:rPr>
          <w:sz w:val="20"/>
          <w:szCs w:val="20"/>
          <w:lang w:val="es-MX"/>
        </w:rPr>
        <w:t xml:space="preserve"> para monitorizar el seguimiento de la diabetes”, 2018, [En </w:t>
      </w:r>
      <w:proofErr w:type="spellStart"/>
      <w:r w:rsidRPr="00801D3B">
        <w:rPr>
          <w:sz w:val="20"/>
          <w:szCs w:val="20"/>
          <w:lang w:val="es-MX"/>
        </w:rPr>
        <w:t>linea</w:t>
      </w:r>
      <w:proofErr w:type="spellEnd"/>
      <w:r w:rsidRPr="00801D3B">
        <w:rPr>
          <w:sz w:val="20"/>
          <w:szCs w:val="20"/>
          <w:lang w:val="es-MX"/>
        </w:rPr>
        <w:t xml:space="preserve">], Disponible en: </w:t>
      </w:r>
      <w:hyperlink r:id="rId22">
        <w:r w:rsidRPr="00801D3B">
          <w:rPr>
            <w:rStyle w:val="Hyperlink"/>
            <w:sz w:val="20"/>
            <w:szCs w:val="20"/>
            <w:lang w:val="es-MX"/>
          </w:rPr>
          <w:t>https://tevafarmacia.es/herramientas/apps-de-salud/one-drop-una-app-para-monitorizar-el-seguimiento-de-la-diabetes</w:t>
        </w:r>
      </w:hyperlink>
      <w:r w:rsidRPr="00801D3B">
        <w:rPr>
          <w:sz w:val="20"/>
          <w:szCs w:val="20"/>
          <w:lang w:val="es-MX"/>
        </w:rPr>
        <w:t xml:space="preserve"> [Accedido: 01-04-2022]</w:t>
      </w:r>
    </w:p>
    <w:p w:rsidRPr="00D37180" w:rsidR="00D37180" w:rsidP="00406393" w:rsidRDefault="00D37180" w14:paraId="12FCD5E5" w14:textId="77777777">
      <w:pPr>
        <w:tabs>
          <w:tab w:val="left" w:pos="6463"/>
        </w:tabs>
        <w:jc w:val="both"/>
        <w:rPr>
          <w:rFonts w:ascii="Times New Roman" w:hAnsi="Times New Roman"/>
          <w:bCs/>
          <w:kern w:val="28"/>
          <w:sz w:val="28"/>
          <w:lang w:val="es-MX"/>
        </w:rPr>
      </w:pPr>
    </w:p>
    <w:sectPr w:rsidRPr="00D37180" w:rsidR="00D37180" w:rsidSect="00F63FB4">
      <w:pgSz w:w="12240" w:h="15840" w:orient="portrait"/>
      <w:pgMar w:top="1806" w:right="1440" w:bottom="1267" w:left="1440" w:header="720" w:footer="720" w:gutter="0"/>
      <w:pgNumType w:start="1"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596A" w:rsidP="00366E4D" w:rsidRDefault="0065596A" w14:paraId="26944389" w14:textId="77777777">
      <w:pPr>
        <w:spacing w:before="0" w:after="0" w:line="240" w:lineRule="auto"/>
      </w:pPr>
      <w:r>
        <w:separator/>
      </w:r>
    </w:p>
  </w:endnote>
  <w:endnote w:type="continuationSeparator" w:id="0">
    <w:p w:rsidR="0065596A" w:rsidP="00366E4D" w:rsidRDefault="0065596A" w14:paraId="262E39FE" w14:textId="77777777">
      <w:pPr>
        <w:spacing w:before="0" w:after="0" w:line="240" w:lineRule="auto"/>
      </w:pPr>
      <w:r>
        <w:continuationSeparator/>
      </w:r>
    </w:p>
  </w:endnote>
  <w:endnote w:type="continuationNotice" w:id="1">
    <w:p w:rsidR="0065596A" w:rsidRDefault="0065596A" w14:paraId="2C97CE1D"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41AC" w:rsidRDefault="009341AC" w14:paraId="75481ECE" w14:textId="77777777">
    <w:pPr>
      <w:pStyle w:val="Footer"/>
      <w:jc w:val="right"/>
    </w:pPr>
    <w:r>
      <w:fldChar w:fldCharType="begin"/>
    </w:r>
    <w:r>
      <w:instrText xml:space="preserve"> PAGE   \* MERGEFORMAT </w:instrText>
    </w:r>
    <w:r>
      <w:fldChar w:fldCharType="separate"/>
    </w:r>
    <w:r w:rsidR="005872EC">
      <w:rPr>
        <w:noProof/>
      </w:rPr>
      <w:t>2</w:t>
    </w:r>
    <w:r>
      <w:rPr>
        <w:noProof/>
      </w:rPr>
      <w:fldChar w:fldCharType="end"/>
    </w:r>
  </w:p>
  <w:p w:rsidR="009341AC" w:rsidRDefault="009341AC" w14:paraId="75481EC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5070601"/>
      <w:docPartObj>
        <w:docPartGallery w:val="Page Numbers (Bottom of Page)"/>
        <w:docPartUnique/>
      </w:docPartObj>
    </w:sdtPr>
    <w:sdtContent>
      <w:p w:rsidR="00435466" w:rsidRDefault="00435466" w14:paraId="75481ED0" w14:textId="77777777">
        <w:pPr>
          <w:pStyle w:val="Footer"/>
          <w:jc w:val="right"/>
        </w:pPr>
        <w:r>
          <w:fldChar w:fldCharType="begin"/>
        </w:r>
        <w:r>
          <w:instrText>PAGE   \* MERGEFORMAT</w:instrText>
        </w:r>
        <w:r>
          <w:fldChar w:fldCharType="separate"/>
        </w:r>
        <w:r w:rsidRPr="005872EC" w:rsidR="005872EC">
          <w:rPr>
            <w:noProof/>
            <w:lang w:val="es-ES"/>
          </w:rPr>
          <w:t>i</w:t>
        </w:r>
        <w:r>
          <w:fldChar w:fldCharType="end"/>
        </w:r>
      </w:p>
    </w:sdtContent>
  </w:sdt>
  <w:p w:rsidR="00435466" w:rsidRDefault="00435466" w14:paraId="75481ED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596A" w:rsidP="00366E4D" w:rsidRDefault="0065596A" w14:paraId="73762529" w14:textId="77777777">
      <w:pPr>
        <w:spacing w:before="0" w:after="0" w:line="240" w:lineRule="auto"/>
      </w:pPr>
      <w:r>
        <w:separator/>
      </w:r>
    </w:p>
  </w:footnote>
  <w:footnote w:type="continuationSeparator" w:id="0">
    <w:p w:rsidR="0065596A" w:rsidP="00366E4D" w:rsidRDefault="0065596A" w14:paraId="4357FD1C" w14:textId="77777777">
      <w:pPr>
        <w:spacing w:before="0" w:after="0" w:line="240" w:lineRule="auto"/>
      </w:pPr>
      <w:r>
        <w:continuationSeparator/>
      </w:r>
    </w:p>
  </w:footnote>
  <w:footnote w:type="continuationNotice" w:id="1">
    <w:p w:rsidR="0065596A" w:rsidRDefault="0065596A" w14:paraId="1063EB96"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D40DA5" w:rsidRDefault="00366E4D" w14:paraId="75481ECD" w14:textId="77777777">
    <w:pPr>
      <w:pStyle w:val="Header"/>
    </w:pPr>
    <w:r>
      <w:rPr>
        <w:noProof/>
        <w:lang w:val="es-MX" w:eastAsia="es-MX"/>
      </w:rPr>
      <mc:AlternateContent>
        <mc:Choice Requires="wps">
          <w:drawing>
            <wp:anchor distT="0" distB="0" distL="114300" distR="114300" simplePos="0" relativeHeight="251658240" behindDoc="0" locked="0" layoutInCell="1" allowOverlap="1" wp14:anchorId="75481ED2" wp14:editId="75481ED3">
              <wp:simplePos x="0" y="0"/>
              <wp:positionH relativeFrom="column">
                <wp:posOffset>1133475</wp:posOffset>
              </wp:positionH>
              <wp:positionV relativeFrom="paragraph">
                <wp:posOffset>-266700</wp:posOffset>
              </wp:positionV>
              <wp:extent cx="3486150" cy="771525"/>
              <wp:effectExtent l="19050" t="19050" r="19050" b="28575"/>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6150" cy="771525"/>
                      </a:xfrm>
                      <a:prstGeom prst="rect">
                        <a:avLst/>
                      </a:prstGeom>
                      <a:solidFill>
                        <a:srgbClr val="FFFFFF"/>
                      </a:solidFill>
                      <a:ln w="38100" cmpd="thinThick">
                        <a:solidFill>
                          <a:srgbClr val="000000"/>
                        </a:solidFill>
                        <a:miter lim="800000"/>
                        <a:headEnd/>
                        <a:tailEnd/>
                      </a:ln>
                    </wps:spPr>
                    <wps:txbx>
                      <w:txbxContent>
                        <w:p w:rsidRPr="00441B2A" w:rsidR="00495030" w:rsidP="00592711" w:rsidRDefault="00366E4D" w14:paraId="75481EDA" w14:textId="77777777">
                          <w:pPr>
                            <w:spacing w:before="0" w:line="276" w:lineRule="auto"/>
                            <w:ind w:left="-720" w:firstLine="720"/>
                            <w:rPr>
                              <w:rFonts w:ascii="Times New Roman" w:hAnsi="Times New Roman"/>
                              <w:lang w:val="es-ES"/>
                            </w:rPr>
                          </w:pPr>
                          <w:r w:rsidRPr="00441B2A">
                            <w:rPr>
                              <w:rFonts w:ascii="Times New Roman" w:hAnsi="Times New Roman"/>
                              <w:b/>
                              <w:lang w:val="es-ES"/>
                            </w:rPr>
                            <w:t>Título del Documento</w:t>
                          </w:r>
                          <w:r w:rsidRPr="00441B2A" w:rsidR="00821E01">
                            <w:rPr>
                              <w:rFonts w:ascii="Times New Roman" w:hAnsi="Times New Roman"/>
                              <w:b/>
                              <w:lang w:val="es-ES"/>
                            </w:rPr>
                            <w:t xml:space="preserve">: </w:t>
                          </w:r>
                          <w:r w:rsidRPr="00441B2A" w:rsidR="00052D90">
                            <w:rPr>
                              <w:rFonts w:ascii="Times New Roman" w:hAnsi="Times New Roman"/>
                              <w:lang w:val="es-ES"/>
                            </w:rPr>
                            <w:t>Guía de definición del proyecto.</w:t>
                          </w:r>
                        </w:p>
                        <w:p w:rsidRPr="00441B2A" w:rsidR="00D40DA5" w:rsidP="00592711" w:rsidRDefault="00821E01" w14:paraId="75481EDB" w14:textId="77777777">
                          <w:pPr>
                            <w:spacing w:before="0" w:line="276" w:lineRule="auto"/>
                            <w:rPr>
                              <w:rFonts w:ascii="Times New Roman" w:hAnsi="Times New Roman"/>
                              <w:b/>
                              <w:lang w:val="es-MX"/>
                            </w:rPr>
                          </w:pPr>
                          <w:r w:rsidRPr="00441B2A">
                            <w:rPr>
                              <w:rFonts w:ascii="Times New Roman" w:hAnsi="Times New Roman"/>
                              <w:b/>
                              <w:lang w:val="es-ES"/>
                            </w:rPr>
                            <w:t xml:space="preserve">ORGANIZACIÓN PATROCINANTE: </w:t>
                          </w:r>
                          <w:r w:rsidRPr="00441B2A" w:rsidR="00851BE3">
                            <w:rPr>
                              <w:rFonts w:ascii="Times New Roman" w:hAnsi="Times New Roman"/>
                              <w:b/>
                              <w:lang w:val="es-ES"/>
                            </w:rPr>
                            <w:t>FMAT-UADY</w:t>
                          </w:r>
                        </w:p>
                        <w:p w:rsidRPr="00441B2A" w:rsidR="00D40DA5" w:rsidP="002367E0" w:rsidRDefault="00821E01" w14:paraId="75481EDC" w14:textId="69DF4A54">
                          <w:pPr>
                            <w:spacing w:line="276" w:lineRule="auto"/>
                            <w:rPr>
                              <w:rFonts w:ascii="Times New Roman" w:hAnsi="Times New Roman"/>
                              <w:lang w:val="es-MX"/>
                            </w:rPr>
                          </w:pPr>
                          <w:r w:rsidRPr="00441B2A">
                            <w:rPr>
                              <w:rFonts w:ascii="Times New Roman" w:hAnsi="Times New Roman"/>
                              <w:b/>
                              <w:lang w:val="es-ES"/>
                            </w:rPr>
                            <w:t xml:space="preserve">PROYECTO: </w:t>
                          </w:r>
                          <w:proofErr w:type="spellStart"/>
                          <w:r w:rsidRPr="00441B2A" w:rsidR="00E01B05">
                            <w:rPr>
                              <w:rFonts w:ascii="Times New Roman" w:hAnsi="Times New Roman"/>
                              <w:b/>
                              <w:lang w:val="es-ES"/>
                            </w:rPr>
                            <w:t>DiabCt</w:t>
                          </w:r>
                          <w:r w:rsidR="00940FAA">
                            <w:rPr>
                              <w:rFonts w:ascii="Times New Roman" w:hAnsi="Times New Roman"/>
                              <w:b/>
                              <w:lang w:val="es-ES"/>
                            </w:rPr>
                            <w:t>rl</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75481ED2">
              <v:stroke joinstyle="miter"/>
              <v:path gradientshapeok="t" o:connecttype="rect"/>
            </v:shapetype>
            <v:shape id="Text Box 48" style="position:absolute;margin-left:89.25pt;margin-top:-21pt;width:274.5pt;height:6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">
              <v:stroke linestyle="thinThick"/>
              <v:textbox>
                <w:txbxContent>
                  <w:p w:rsidRPr="00441B2A" w:rsidR="00495030" w:rsidP="00592711" w:rsidRDefault="00366E4D" w14:paraId="75481EDA" w14:textId="77777777">
                    <w:pPr>
                      <w:spacing w:before="0" w:line="276" w:lineRule="auto"/>
                      <w:ind w:left="-720" w:firstLine="720"/>
                      <w:rPr>
                        <w:rFonts w:ascii="Times New Roman" w:hAnsi="Times New Roman"/>
                        <w:lang w:val="es-ES"/>
                      </w:rPr>
                    </w:pPr>
                    <w:r w:rsidRPr="00441B2A">
                      <w:rPr>
                        <w:rFonts w:ascii="Times New Roman" w:hAnsi="Times New Roman"/>
                        <w:b/>
                        <w:lang w:val="es-ES"/>
                      </w:rPr>
                      <w:t>Título del Documento</w:t>
                    </w:r>
                    <w:r w:rsidRPr="00441B2A" w:rsidR="00821E01">
                      <w:rPr>
                        <w:rFonts w:ascii="Times New Roman" w:hAnsi="Times New Roman"/>
                        <w:b/>
                        <w:lang w:val="es-ES"/>
                      </w:rPr>
                      <w:t xml:space="preserve">: </w:t>
                    </w:r>
                    <w:r w:rsidRPr="00441B2A" w:rsidR="00052D90">
                      <w:rPr>
                        <w:rFonts w:ascii="Times New Roman" w:hAnsi="Times New Roman"/>
                        <w:lang w:val="es-ES"/>
                      </w:rPr>
                      <w:t>Guía de definición del proyecto.</w:t>
                    </w:r>
                  </w:p>
                  <w:p w:rsidRPr="00441B2A" w:rsidR="00D40DA5" w:rsidP="00592711" w:rsidRDefault="00821E01" w14:paraId="75481EDB" w14:textId="77777777">
                    <w:pPr>
                      <w:spacing w:before="0" w:line="276" w:lineRule="auto"/>
                      <w:rPr>
                        <w:rFonts w:ascii="Times New Roman" w:hAnsi="Times New Roman"/>
                        <w:b/>
                        <w:lang w:val="es-MX"/>
                      </w:rPr>
                    </w:pPr>
                    <w:r w:rsidRPr="00441B2A">
                      <w:rPr>
                        <w:rFonts w:ascii="Times New Roman" w:hAnsi="Times New Roman"/>
                        <w:b/>
                        <w:lang w:val="es-ES"/>
                      </w:rPr>
                      <w:t xml:space="preserve">ORGANIZACIÓN PATROCINANTE: </w:t>
                    </w:r>
                    <w:r w:rsidRPr="00441B2A" w:rsidR="00851BE3">
                      <w:rPr>
                        <w:rFonts w:ascii="Times New Roman" w:hAnsi="Times New Roman"/>
                        <w:b/>
                        <w:lang w:val="es-ES"/>
                      </w:rPr>
                      <w:t>FMAT-UADY</w:t>
                    </w:r>
                  </w:p>
                  <w:p w:rsidRPr="00441B2A" w:rsidR="00D40DA5" w:rsidP="002367E0" w:rsidRDefault="00821E01" w14:paraId="75481EDC" w14:textId="69DF4A54">
                    <w:pPr>
                      <w:spacing w:line="276" w:lineRule="auto"/>
                      <w:rPr>
                        <w:rFonts w:ascii="Times New Roman" w:hAnsi="Times New Roman"/>
                        <w:lang w:val="es-MX"/>
                      </w:rPr>
                    </w:pPr>
                    <w:r w:rsidRPr="00441B2A">
                      <w:rPr>
                        <w:rFonts w:ascii="Times New Roman" w:hAnsi="Times New Roman"/>
                        <w:b/>
                        <w:lang w:val="es-ES"/>
                      </w:rPr>
                      <w:t xml:space="preserve">PROYECTO: </w:t>
                    </w:r>
                    <w:proofErr w:type="spellStart"/>
                    <w:r w:rsidRPr="00441B2A" w:rsidR="00E01B05">
                      <w:rPr>
                        <w:rFonts w:ascii="Times New Roman" w:hAnsi="Times New Roman"/>
                        <w:b/>
                        <w:lang w:val="es-ES"/>
                      </w:rPr>
                      <w:t>DiabCt</w:t>
                    </w:r>
                    <w:r w:rsidR="00940FAA">
                      <w:rPr>
                        <w:rFonts w:ascii="Times New Roman" w:hAnsi="Times New Roman"/>
                        <w:b/>
                        <w:lang w:val="es-ES"/>
                      </w:rPr>
                      <w:t>rl</w:t>
                    </w:r>
                    <w:proofErr w:type="spellEnd"/>
                  </w:p>
                </w:txbxContent>
              </v:textbox>
            </v:shape>
          </w:pict>
        </mc:Fallback>
      </mc:AlternateContent>
    </w:r>
    <w:r>
      <w:rPr>
        <w:noProof/>
        <w:lang w:val="es-MX" w:eastAsia="es-MX"/>
      </w:rPr>
      <w:drawing>
        <wp:anchor distT="0" distB="0" distL="114300" distR="114300" simplePos="0" relativeHeight="251658243" behindDoc="1" locked="0" layoutInCell="1" allowOverlap="1" wp14:anchorId="75481ED4" wp14:editId="75481ED5">
          <wp:simplePos x="0" y="0"/>
          <wp:positionH relativeFrom="column">
            <wp:posOffset>-489585</wp:posOffset>
          </wp:positionH>
          <wp:positionV relativeFrom="paragraph">
            <wp:posOffset>-382905</wp:posOffset>
          </wp:positionV>
          <wp:extent cx="1619250" cy="1204595"/>
          <wp:effectExtent l="0" t="0" r="0" b="0"/>
          <wp:wrapNone/>
          <wp:docPr id="2" name="Picture 47" descr="logo uad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uady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04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58241" behindDoc="0" locked="0" layoutInCell="1" allowOverlap="1" wp14:anchorId="75481ED6" wp14:editId="75481ED7">
              <wp:simplePos x="0" y="0"/>
              <wp:positionH relativeFrom="column">
                <wp:posOffset>4619625</wp:posOffset>
              </wp:positionH>
              <wp:positionV relativeFrom="paragraph">
                <wp:posOffset>19050</wp:posOffset>
              </wp:positionV>
              <wp:extent cx="1635760" cy="485775"/>
              <wp:effectExtent l="19050" t="19050" r="21590" b="2857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485775"/>
                      </a:xfrm>
                      <a:prstGeom prst="rect">
                        <a:avLst/>
                      </a:prstGeom>
                      <a:solidFill>
                        <a:srgbClr val="FFFFFF"/>
                      </a:solidFill>
                      <a:ln w="38100" cmpd="thinThick">
                        <a:solidFill>
                          <a:srgbClr val="000000"/>
                        </a:solidFill>
                        <a:miter lim="800000"/>
                        <a:headEnd/>
                        <a:tailEnd/>
                      </a:ln>
                    </wps:spPr>
                    <wps:txbx>
                      <w:txbxContent>
                        <w:p w:rsidRPr="00441B2A" w:rsidR="00D40DA5" w:rsidDel="002367E0" w:rsidP="00D40DA5" w:rsidRDefault="00821E01" w14:paraId="75481EDD" w14:textId="67B6F4E7">
                          <w:pPr>
                            <w:jc w:val="both"/>
                            <w:rPr>
                              <w:del w:author="RICARDO ALEJANDRO GRIMALDO PATINO" w:date="2022-03-27T23:24:00Z" w:id="9"/>
                              <w:rFonts w:ascii="Times New Roman" w:hAnsi="Times New Roman"/>
                              <w:b/>
                              <w:lang w:val="es-MX"/>
                            </w:rPr>
                          </w:pPr>
                          <w:r w:rsidRPr="00441B2A">
                            <w:rPr>
                              <w:rFonts w:ascii="Times New Roman" w:hAnsi="Times New Roman"/>
                              <w:b/>
                              <w:lang w:val="es-MX"/>
                            </w:rPr>
                            <w:t xml:space="preserve">Fecha: </w:t>
                          </w:r>
                          <w:r w:rsidR="00940FAA">
                            <w:rPr>
                              <w:rFonts w:ascii="Times New Roman" w:hAnsi="Times New Roman"/>
                              <w:b/>
                              <w:lang w:val="es-MX"/>
                            </w:rPr>
                            <w:t>2</w:t>
                          </w:r>
                          <w:r w:rsidR="0098137F">
                            <w:rPr>
                              <w:rFonts w:ascii="Times New Roman" w:hAnsi="Times New Roman"/>
                              <w:b/>
                              <w:lang w:val="es-MX"/>
                            </w:rPr>
                            <w:t>4</w:t>
                          </w:r>
                          <w:r w:rsidRPr="00441B2A" w:rsidR="00E603CB">
                            <w:rPr>
                              <w:rFonts w:ascii="Times New Roman" w:hAnsi="Times New Roman"/>
                              <w:b/>
                              <w:lang w:val="es-MX"/>
                            </w:rPr>
                            <w:t>/0</w:t>
                          </w:r>
                          <w:r w:rsidR="00BC45B4">
                            <w:rPr>
                              <w:rFonts w:ascii="Times New Roman" w:hAnsi="Times New Roman"/>
                              <w:b/>
                              <w:lang w:val="es-MX"/>
                            </w:rPr>
                            <w:t>5</w:t>
                          </w:r>
                          <w:r w:rsidRPr="00441B2A" w:rsidR="00E603CB">
                            <w:rPr>
                              <w:rFonts w:ascii="Times New Roman" w:hAnsi="Times New Roman"/>
                              <w:b/>
                              <w:lang w:val="es-MX"/>
                            </w:rPr>
                            <w:t>/2022</w:t>
                          </w:r>
                        </w:p>
                        <w:p w:rsidRPr="00366E4D" w:rsidR="00366E4D" w:rsidP="00D40DA5" w:rsidRDefault="00366E4D" w14:paraId="75481EDE" w14:textId="77777777">
                          <w:pPr>
                            <w:jc w:val="both"/>
                            <w:rPr>
                              <w:rFonts w:ascii="Arial" w:hAnsi="Arial" w:cs="Arial"/>
                              <w:b/>
                              <w:sz w:val="20"/>
                              <w:szCs w:val="20"/>
                              <w:lang w:val="es-MX"/>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0" style="position:absolute;margin-left:363.75pt;margin-top:1.5pt;width:128.8pt;height:38.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" w14:anchorId="75481ED6">
              <v:stroke linestyle="thinThick"/>
              <v:textbox>
                <w:txbxContent>
                  <w:p w:rsidRPr="00441B2A" w:rsidR="00D40DA5" w:rsidDel="002367E0" w:rsidP="00D40DA5" w:rsidRDefault="00821E01" w14:paraId="75481EDD" w14:textId="67B6F4E7">
                    <w:pPr>
                      <w:jc w:val="both"/>
                      <w:rPr>
                        <w:del w:author="RICARDO ALEJANDRO GRIMALDO PATINO" w:date="2022-03-27T23:24:00Z" w:id="10"/>
                        <w:rFonts w:ascii="Times New Roman" w:hAnsi="Times New Roman"/>
                        <w:b/>
                        <w:lang w:val="es-MX"/>
                      </w:rPr>
                    </w:pPr>
                    <w:r w:rsidRPr="00441B2A">
                      <w:rPr>
                        <w:rFonts w:ascii="Times New Roman" w:hAnsi="Times New Roman"/>
                        <w:b/>
                        <w:lang w:val="es-MX"/>
                      </w:rPr>
                      <w:t xml:space="preserve">Fecha: </w:t>
                    </w:r>
                    <w:r w:rsidR="00940FAA">
                      <w:rPr>
                        <w:rFonts w:ascii="Times New Roman" w:hAnsi="Times New Roman"/>
                        <w:b/>
                        <w:lang w:val="es-MX"/>
                      </w:rPr>
                      <w:t>2</w:t>
                    </w:r>
                    <w:r w:rsidR="0098137F">
                      <w:rPr>
                        <w:rFonts w:ascii="Times New Roman" w:hAnsi="Times New Roman"/>
                        <w:b/>
                        <w:lang w:val="es-MX"/>
                      </w:rPr>
                      <w:t>4</w:t>
                    </w:r>
                    <w:r w:rsidRPr="00441B2A" w:rsidR="00E603CB">
                      <w:rPr>
                        <w:rFonts w:ascii="Times New Roman" w:hAnsi="Times New Roman"/>
                        <w:b/>
                        <w:lang w:val="es-MX"/>
                      </w:rPr>
                      <w:t>/0</w:t>
                    </w:r>
                    <w:r w:rsidR="00BC45B4">
                      <w:rPr>
                        <w:rFonts w:ascii="Times New Roman" w:hAnsi="Times New Roman"/>
                        <w:b/>
                        <w:lang w:val="es-MX"/>
                      </w:rPr>
                      <w:t>5</w:t>
                    </w:r>
                    <w:r w:rsidRPr="00441B2A" w:rsidR="00E603CB">
                      <w:rPr>
                        <w:rFonts w:ascii="Times New Roman" w:hAnsi="Times New Roman"/>
                        <w:b/>
                        <w:lang w:val="es-MX"/>
                      </w:rPr>
                      <w:t>/2022</w:t>
                    </w:r>
                  </w:p>
                  <w:p w:rsidRPr="00366E4D" w:rsidR="00366E4D" w:rsidP="00D40DA5" w:rsidRDefault="00366E4D" w14:paraId="75481EDE" w14:textId="77777777">
                    <w:pPr>
                      <w:jc w:val="both"/>
                      <w:rPr>
                        <w:rFonts w:ascii="Arial" w:hAnsi="Arial" w:cs="Arial"/>
                        <w:b/>
                        <w:sz w:val="20"/>
                        <w:szCs w:val="20"/>
                        <w:lang w:val="es-MX"/>
                      </w:rPr>
                    </w:pPr>
                  </w:p>
                </w:txbxContent>
              </v:textbox>
            </v:shape>
          </w:pict>
        </mc:Fallback>
      </mc:AlternateContent>
    </w:r>
    <w:r>
      <w:rPr>
        <w:noProof/>
        <w:lang w:val="es-MX" w:eastAsia="es-MX"/>
      </w:rPr>
      <mc:AlternateContent>
        <mc:Choice Requires="wps">
          <w:drawing>
            <wp:anchor distT="0" distB="0" distL="114300" distR="114300" simplePos="0" relativeHeight="251658242" behindDoc="0" locked="0" layoutInCell="1" allowOverlap="1" wp14:anchorId="75481ED8" wp14:editId="75481ED9">
              <wp:simplePos x="0" y="0"/>
              <wp:positionH relativeFrom="column">
                <wp:posOffset>4619625</wp:posOffset>
              </wp:positionH>
              <wp:positionV relativeFrom="paragraph">
                <wp:posOffset>-266700</wp:posOffset>
              </wp:positionV>
              <wp:extent cx="1635760" cy="285750"/>
              <wp:effectExtent l="19050" t="19050" r="21590" b="1905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285750"/>
                      </a:xfrm>
                      <a:prstGeom prst="rect">
                        <a:avLst/>
                      </a:prstGeom>
                      <a:solidFill>
                        <a:srgbClr val="FFFFFF"/>
                      </a:solidFill>
                      <a:ln w="38100" cmpd="thinThick">
                        <a:solidFill>
                          <a:srgbClr val="000000"/>
                        </a:solidFill>
                        <a:miter lim="800000"/>
                        <a:headEnd/>
                        <a:tailEnd/>
                      </a:ln>
                    </wps:spPr>
                    <wps:txbx>
                      <w:txbxContent>
                        <w:p w:rsidRPr="00441B2A" w:rsidR="00D40DA5" w:rsidP="00D40DA5" w:rsidRDefault="00821E01" w14:paraId="75481EDF" w14:textId="32D5C95D">
                          <w:pPr>
                            <w:rPr>
                              <w:rFonts w:ascii="Times New Roman" w:hAnsi="Times New Roman"/>
                              <w:b/>
                            </w:rPr>
                          </w:pPr>
                          <w:r w:rsidRPr="00441B2A">
                            <w:rPr>
                              <w:rFonts w:ascii="Times New Roman" w:hAnsi="Times New Roman"/>
                              <w:b/>
                            </w:rPr>
                            <w:t xml:space="preserve">Revision: </w:t>
                          </w:r>
                          <w:r w:rsidR="00940FAA">
                            <w:rPr>
                              <w:rFonts w:ascii="Times New Roman" w:hAnsi="Times New Roman"/>
                              <w:b/>
                            </w:rPr>
                            <w:t>3</w:t>
                          </w:r>
                          <w:r w:rsidRPr="00441B2A" w:rsidR="00E603CB">
                            <w:rPr>
                              <w:rFonts w:ascii="Times New Roman" w:hAnsi="Times New Roman"/>
                              <w:b/>
                            </w:rPr>
                            <w:t>°</w:t>
                          </w:r>
                        </w:p>
                        <w:p w:rsidRPr="00366E4D" w:rsidR="00A02EB8" w:rsidP="00D40DA5" w:rsidRDefault="00A02EB8" w14:paraId="75481EE0" w14:textId="77777777">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style="position:absolute;margin-left:363.75pt;margin-top:-21pt;width:128.8pt;height:2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8" strokeweight="3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" w14:anchorId="75481ED8">
              <v:stroke linestyle="thinThick"/>
              <v:textbox>
                <w:txbxContent>
                  <w:p w:rsidRPr="00441B2A" w:rsidR="00D40DA5" w:rsidP="00D40DA5" w:rsidRDefault="00821E01" w14:paraId="75481EDF" w14:textId="32D5C95D">
                    <w:pPr>
                      <w:rPr>
                        <w:rFonts w:ascii="Times New Roman" w:hAnsi="Times New Roman"/>
                        <w:b/>
                      </w:rPr>
                    </w:pPr>
                    <w:r w:rsidRPr="00441B2A">
                      <w:rPr>
                        <w:rFonts w:ascii="Times New Roman" w:hAnsi="Times New Roman"/>
                        <w:b/>
                      </w:rPr>
                      <w:t xml:space="preserve">Revision: </w:t>
                    </w:r>
                    <w:r w:rsidR="00940FAA">
                      <w:rPr>
                        <w:rFonts w:ascii="Times New Roman" w:hAnsi="Times New Roman"/>
                        <w:b/>
                      </w:rPr>
                      <w:t>3</w:t>
                    </w:r>
                    <w:r w:rsidRPr="00441B2A" w:rsidR="00E603CB">
                      <w:rPr>
                        <w:rFonts w:ascii="Times New Roman" w:hAnsi="Times New Roman"/>
                        <w:b/>
                      </w:rPr>
                      <w:t>°</w:t>
                    </w:r>
                  </w:p>
                  <w:p w:rsidRPr="00366E4D" w:rsidR="00A02EB8" w:rsidP="00D40DA5" w:rsidRDefault="00A02EB8" w14:paraId="75481EE0" w14:textId="77777777">
                    <w:pPr>
                      <w:rPr>
                        <w:rFonts w:ascii="Arial" w:hAnsi="Arial" w:cs="Arial"/>
                        <w:sz w:val="20"/>
                        <w:szCs w:val="20"/>
                      </w:rPr>
                    </w:pPr>
                  </w:p>
                </w:txbxContent>
              </v:textbox>
            </v:shape>
          </w:pict>
        </mc:Fallback>
      </mc:AlternateContent>
    </w:r>
  </w:p>
</w:hdr>
</file>

<file path=word/intelligence.xml><?xml version="1.0" encoding="utf-8"?>
<int:Intelligence xmlns:int="http://schemas.microsoft.com/office/intelligence/2019/intelligence">
  <int:IntelligenceSettings/>
  <int:Manifest>
    <int:WordHash hashCode="cASSSEvD7OBvN5" id="9Pk824NL"/>
  </int:Manifest>
  <int:Observations>
    <int:Content id="9Pk824NL">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B36CE"/>
    <w:multiLevelType w:val="singleLevel"/>
    <w:tmpl w:val="FFFFFFFF"/>
    <w:lvl w:ilvl="0">
      <w:start w:val="1"/>
      <w:numFmt w:val="bullet"/>
      <w:pStyle w:val="textboxbullet"/>
      <w:lvlText w:val=""/>
      <w:legacy w:legacy="1" w:legacySpace="0" w:legacyIndent="360"/>
      <w:lvlJc w:val="left"/>
      <w:pPr>
        <w:ind w:left="360" w:hanging="360"/>
      </w:pPr>
      <w:rPr>
        <w:rFonts w:hint="default" w:ascii="Monotype Sorts" w:hAnsi="Monotype Sorts"/>
      </w:rPr>
    </w:lvl>
  </w:abstractNum>
  <w:abstractNum w:abstractNumId="1" w15:restartNumberingAfterBreak="0">
    <w:nsid w:val="12DD54C5"/>
    <w:multiLevelType w:val="hybridMultilevel"/>
    <w:tmpl w:val="FFFFFFFF"/>
    <w:lvl w:ilvl="0" w:tplc="B2B68F8A">
      <w:start w:val="1"/>
      <w:numFmt w:val="bullet"/>
      <w:lvlText w:val=""/>
      <w:lvlJc w:val="left"/>
      <w:pPr>
        <w:ind w:left="720" w:hanging="360"/>
      </w:pPr>
      <w:rPr>
        <w:rFonts w:hint="default" w:ascii="Symbol" w:hAnsi="Symbol"/>
      </w:rPr>
    </w:lvl>
    <w:lvl w:ilvl="1" w:tplc="46EAFE92">
      <w:start w:val="1"/>
      <w:numFmt w:val="bullet"/>
      <w:lvlText w:val="o"/>
      <w:lvlJc w:val="left"/>
      <w:pPr>
        <w:ind w:left="1440" w:hanging="360"/>
      </w:pPr>
      <w:rPr>
        <w:rFonts w:hint="default" w:ascii="Courier New" w:hAnsi="Courier New"/>
      </w:rPr>
    </w:lvl>
    <w:lvl w:ilvl="2" w:tplc="CED8CC12">
      <w:start w:val="1"/>
      <w:numFmt w:val="bullet"/>
      <w:lvlText w:val=""/>
      <w:lvlJc w:val="left"/>
      <w:pPr>
        <w:ind w:left="2160" w:hanging="360"/>
      </w:pPr>
      <w:rPr>
        <w:rFonts w:hint="default" w:ascii="Wingdings" w:hAnsi="Wingdings"/>
      </w:rPr>
    </w:lvl>
    <w:lvl w:ilvl="3" w:tplc="83E2EACA">
      <w:start w:val="1"/>
      <w:numFmt w:val="bullet"/>
      <w:lvlText w:val=""/>
      <w:lvlJc w:val="left"/>
      <w:pPr>
        <w:ind w:left="2880" w:hanging="360"/>
      </w:pPr>
      <w:rPr>
        <w:rFonts w:hint="default" w:ascii="Symbol" w:hAnsi="Symbol"/>
      </w:rPr>
    </w:lvl>
    <w:lvl w:ilvl="4" w:tplc="CBDC4AE8">
      <w:start w:val="1"/>
      <w:numFmt w:val="bullet"/>
      <w:lvlText w:val="o"/>
      <w:lvlJc w:val="left"/>
      <w:pPr>
        <w:ind w:left="3600" w:hanging="360"/>
      </w:pPr>
      <w:rPr>
        <w:rFonts w:hint="default" w:ascii="Courier New" w:hAnsi="Courier New"/>
      </w:rPr>
    </w:lvl>
    <w:lvl w:ilvl="5" w:tplc="37BEBEFC">
      <w:start w:val="1"/>
      <w:numFmt w:val="bullet"/>
      <w:lvlText w:val=""/>
      <w:lvlJc w:val="left"/>
      <w:pPr>
        <w:ind w:left="4320" w:hanging="360"/>
      </w:pPr>
      <w:rPr>
        <w:rFonts w:hint="default" w:ascii="Wingdings" w:hAnsi="Wingdings"/>
      </w:rPr>
    </w:lvl>
    <w:lvl w:ilvl="6" w:tplc="4AC6251A">
      <w:start w:val="1"/>
      <w:numFmt w:val="bullet"/>
      <w:lvlText w:val=""/>
      <w:lvlJc w:val="left"/>
      <w:pPr>
        <w:ind w:left="5040" w:hanging="360"/>
      </w:pPr>
      <w:rPr>
        <w:rFonts w:hint="default" w:ascii="Symbol" w:hAnsi="Symbol"/>
      </w:rPr>
    </w:lvl>
    <w:lvl w:ilvl="7" w:tplc="BD1ED33E">
      <w:start w:val="1"/>
      <w:numFmt w:val="bullet"/>
      <w:lvlText w:val="o"/>
      <w:lvlJc w:val="left"/>
      <w:pPr>
        <w:ind w:left="5760" w:hanging="360"/>
      </w:pPr>
      <w:rPr>
        <w:rFonts w:hint="default" w:ascii="Courier New" w:hAnsi="Courier New"/>
      </w:rPr>
    </w:lvl>
    <w:lvl w:ilvl="8" w:tplc="A1689E28">
      <w:start w:val="1"/>
      <w:numFmt w:val="bullet"/>
      <w:lvlText w:val=""/>
      <w:lvlJc w:val="left"/>
      <w:pPr>
        <w:ind w:left="6480" w:hanging="360"/>
      </w:pPr>
      <w:rPr>
        <w:rFonts w:hint="default" w:ascii="Wingdings" w:hAnsi="Wingdings"/>
      </w:rPr>
    </w:lvl>
  </w:abstractNum>
  <w:abstractNum w:abstractNumId="2" w15:restartNumberingAfterBreak="0">
    <w:nsid w:val="14BE0401"/>
    <w:multiLevelType w:val="hybridMultilevel"/>
    <w:tmpl w:val="A54C07B2"/>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3" w15:restartNumberingAfterBreak="0">
    <w:nsid w:val="1B6934F7"/>
    <w:multiLevelType w:val="hybridMultilevel"/>
    <w:tmpl w:val="D57804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193859"/>
    <w:multiLevelType w:val="singleLevel"/>
    <w:tmpl w:val="67BE8056"/>
    <w:lvl w:ilvl="0">
      <w:start w:val="1"/>
      <w:numFmt w:val="bullet"/>
      <w:pStyle w:val="bullet"/>
      <w:lvlText w:val=""/>
      <w:lvlJc w:val="left"/>
      <w:pPr>
        <w:tabs>
          <w:tab w:val="num" w:pos="360"/>
        </w:tabs>
        <w:ind w:left="288" w:hanging="288"/>
      </w:pPr>
      <w:rPr>
        <w:rFonts w:hint="default" w:ascii="Symbol" w:hAnsi="Symbol"/>
      </w:rPr>
    </w:lvl>
  </w:abstractNum>
  <w:abstractNum w:abstractNumId="5" w15:restartNumberingAfterBreak="0">
    <w:nsid w:val="2F8F3E33"/>
    <w:multiLevelType w:val="hybridMultilevel"/>
    <w:tmpl w:val="D57804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3685CE7"/>
    <w:multiLevelType w:val="hybridMultilevel"/>
    <w:tmpl w:val="D57804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9F5203C"/>
    <w:multiLevelType w:val="hybridMultilevel"/>
    <w:tmpl w:val="1B7E1118"/>
    <w:lvl w:ilvl="0" w:tplc="2E04B20A">
      <w:start w:val="1"/>
      <w:numFmt w:val="bullet"/>
      <w:lvlText w:val=""/>
      <w:lvlJc w:val="left"/>
      <w:pPr>
        <w:ind w:left="720" w:hanging="360"/>
      </w:pPr>
      <w:rPr>
        <w:rFonts w:hint="default" w:ascii="Symbol" w:hAnsi="Symbol"/>
        <w:color w:val="auto"/>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8" w15:restartNumberingAfterBreak="0">
    <w:nsid w:val="3D3E323A"/>
    <w:multiLevelType w:val="multilevel"/>
    <w:tmpl w:val="3E94289C"/>
    <w:lvl w:ilvl="0">
      <w:start w:val="1"/>
      <w:numFmt w:val="decimal"/>
      <w:pStyle w:val="ListNumber"/>
      <w:lvlText w:val="%1."/>
      <w:lvlJc w:val="left"/>
      <w:pPr>
        <w:tabs>
          <w:tab w:val="num" w:pos="284"/>
        </w:tabs>
        <w:ind w:left="432" w:hanging="432"/>
      </w:pPr>
    </w:lvl>
    <w:lvl w:ilvl="1">
      <w:start w:val="1"/>
      <w:numFmt w:val="decimal"/>
      <w:pStyle w:val="mdtitulo1"/>
      <w:isLgl/>
      <w:lvlText w:val="%1.%2."/>
      <w:lvlJc w:val="left"/>
      <w:pPr>
        <w:tabs>
          <w:tab w:val="num" w:pos="3816"/>
        </w:tabs>
        <w:ind w:left="381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isLg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5E386484"/>
    <w:multiLevelType w:val="hybridMultilevel"/>
    <w:tmpl w:val="D57804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B295A31"/>
    <w:multiLevelType w:val="hybridMultilevel"/>
    <w:tmpl w:val="A628C4C8"/>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1" w15:restartNumberingAfterBreak="0">
    <w:nsid w:val="73E55B45"/>
    <w:multiLevelType w:val="hybridMultilevel"/>
    <w:tmpl w:val="3B246038"/>
    <w:lvl w:ilvl="0" w:tplc="DC7055F6">
      <w:start w:val="1"/>
      <w:numFmt w:val="bullet"/>
      <w:lvlText w:val="•"/>
      <w:lvlJc w:val="left"/>
      <w:pPr>
        <w:tabs>
          <w:tab w:val="num" w:pos="720"/>
        </w:tabs>
        <w:ind w:left="720" w:hanging="360"/>
      </w:pPr>
      <w:rPr>
        <w:rFonts w:hint="default" w:ascii="Arial" w:hAnsi="Arial"/>
      </w:rPr>
    </w:lvl>
    <w:lvl w:ilvl="1" w:tplc="1E1A2F6E" w:tentative="1">
      <w:start w:val="1"/>
      <w:numFmt w:val="bullet"/>
      <w:lvlText w:val="•"/>
      <w:lvlJc w:val="left"/>
      <w:pPr>
        <w:tabs>
          <w:tab w:val="num" w:pos="1440"/>
        </w:tabs>
        <w:ind w:left="1440" w:hanging="360"/>
      </w:pPr>
      <w:rPr>
        <w:rFonts w:hint="default" w:ascii="Arial" w:hAnsi="Arial"/>
      </w:rPr>
    </w:lvl>
    <w:lvl w:ilvl="2" w:tplc="FEB868BA" w:tentative="1">
      <w:start w:val="1"/>
      <w:numFmt w:val="bullet"/>
      <w:lvlText w:val="•"/>
      <w:lvlJc w:val="left"/>
      <w:pPr>
        <w:tabs>
          <w:tab w:val="num" w:pos="2160"/>
        </w:tabs>
        <w:ind w:left="2160" w:hanging="360"/>
      </w:pPr>
      <w:rPr>
        <w:rFonts w:hint="default" w:ascii="Arial" w:hAnsi="Arial"/>
      </w:rPr>
    </w:lvl>
    <w:lvl w:ilvl="3" w:tplc="03DA444E" w:tentative="1">
      <w:start w:val="1"/>
      <w:numFmt w:val="bullet"/>
      <w:lvlText w:val="•"/>
      <w:lvlJc w:val="left"/>
      <w:pPr>
        <w:tabs>
          <w:tab w:val="num" w:pos="2880"/>
        </w:tabs>
        <w:ind w:left="2880" w:hanging="360"/>
      </w:pPr>
      <w:rPr>
        <w:rFonts w:hint="default" w:ascii="Arial" w:hAnsi="Arial"/>
      </w:rPr>
    </w:lvl>
    <w:lvl w:ilvl="4" w:tplc="BE045A32" w:tentative="1">
      <w:start w:val="1"/>
      <w:numFmt w:val="bullet"/>
      <w:lvlText w:val="•"/>
      <w:lvlJc w:val="left"/>
      <w:pPr>
        <w:tabs>
          <w:tab w:val="num" w:pos="3600"/>
        </w:tabs>
        <w:ind w:left="3600" w:hanging="360"/>
      </w:pPr>
      <w:rPr>
        <w:rFonts w:hint="default" w:ascii="Arial" w:hAnsi="Arial"/>
      </w:rPr>
    </w:lvl>
    <w:lvl w:ilvl="5" w:tplc="A2947BD2" w:tentative="1">
      <w:start w:val="1"/>
      <w:numFmt w:val="bullet"/>
      <w:lvlText w:val="•"/>
      <w:lvlJc w:val="left"/>
      <w:pPr>
        <w:tabs>
          <w:tab w:val="num" w:pos="4320"/>
        </w:tabs>
        <w:ind w:left="4320" w:hanging="360"/>
      </w:pPr>
      <w:rPr>
        <w:rFonts w:hint="default" w:ascii="Arial" w:hAnsi="Arial"/>
      </w:rPr>
    </w:lvl>
    <w:lvl w:ilvl="6" w:tplc="900C7EFC" w:tentative="1">
      <w:start w:val="1"/>
      <w:numFmt w:val="bullet"/>
      <w:lvlText w:val="•"/>
      <w:lvlJc w:val="left"/>
      <w:pPr>
        <w:tabs>
          <w:tab w:val="num" w:pos="5040"/>
        </w:tabs>
        <w:ind w:left="5040" w:hanging="360"/>
      </w:pPr>
      <w:rPr>
        <w:rFonts w:hint="default" w:ascii="Arial" w:hAnsi="Arial"/>
      </w:rPr>
    </w:lvl>
    <w:lvl w:ilvl="7" w:tplc="168AF268" w:tentative="1">
      <w:start w:val="1"/>
      <w:numFmt w:val="bullet"/>
      <w:lvlText w:val="•"/>
      <w:lvlJc w:val="left"/>
      <w:pPr>
        <w:tabs>
          <w:tab w:val="num" w:pos="5760"/>
        </w:tabs>
        <w:ind w:left="5760" w:hanging="360"/>
      </w:pPr>
      <w:rPr>
        <w:rFonts w:hint="default" w:ascii="Arial" w:hAnsi="Arial"/>
      </w:rPr>
    </w:lvl>
    <w:lvl w:ilvl="8" w:tplc="1DC42ED8" w:tentative="1">
      <w:start w:val="1"/>
      <w:numFmt w:val="bullet"/>
      <w:lvlText w:val="•"/>
      <w:lvlJc w:val="left"/>
      <w:pPr>
        <w:tabs>
          <w:tab w:val="num" w:pos="6480"/>
        </w:tabs>
        <w:ind w:left="6480" w:hanging="360"/>
      </w:pPr>
      <w:rPr>
        <w:rFonts w:hint="default" w:ascii="Arial" w:hAnsi="Arial"/>
      </w:rPr>
    </w:lvl>
  </w:abstractNum>
  <w:abstractNum w:abstractNumId="12" w15:restartNumberingAfterBreak="0">
    <w:nsid w:val="76CA0763"/>
    <w:multiLevelType w:val="hybridMultilevel"/>
    <w:tmpl w:val="D57804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A9F7E93"/>
    <w:multiLevelType w:val="hybridMultilevel"/>
    <w:tmpl w:val="D57804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40361027">
    <w:abstractNumId w:val="4"/>
  </w:num>
  <w:num w:numId="2" w16cid:durableId="874850959">
    <w:abstractNumId w:val="7"/>
  </w:num>
  <w:num w:numId="3" w16cid:durableId="861894447">
    <w:abstractNumId w:val="0"/>
    <w:lvlOverride w:ilvl="0">
      <w:lvl w:ilvl="0">
        <w:start w:val="1"/>
        <w:numFmt w:val="bullet"/>
        <w:pStyle w:val="textboxbullet"/>
        <w:lvlText w:val=""/>
        <w:legacy w:legacy="1" w:legacySpace="0" w:legacyIndent="360"/>
        <w:lvlJc w:val="left"/>
        <w:pPr>
          <w:ind w:left="360" w:hanging="360"/>
        </w:pPr>
        <w:rPr>
          <w:rFonts w:hint="default" w:ascii="Monotype Sorts" w:hAnsi="Monotype Sorts"/>
        </w:rPr>
      </w:lvl>
    </w:lvlOverride>
  </w:num>
  <w:num w:numId="4" w16cid:durableId="1942563566">
    <w:abstractNumId w:val="8"/>
  </w:num>
  <w:num w:numId="5" w16cid:durableId="903106601">
    <w:abstractNumId w:val="1"/>
  </w:num>
  <w:num w:numId="6" w16cid:durableId="183328183">
    <w:abstractNumId w:val="10"/>
  </w:num>
  <w:num w:numId="7" w16cid:durableId="1016266923">
    <w:abstractNumId w:val="5"/>
  </w:num>
  <w:num w:numId="8" w16cid:durableId="1780904732">
    <w:abstractNumId w:val="12"/>
  </w:num>
  <w:num w:numId="9" w16cid:durableId="1946376865">
    <w:abstractNumId w:val="6"/>
  </w:num>
  <w:num w:numId="10" w16cid:durableId="390924497">
    <w:abstractNumId w:val="3"/>
  </w:num>
  <w:num w:numId="11" w16cid:durableId="1412387278">
    <w:abstractNumId w:val="13"/>
  </w:num>
  <w:num w:numId="12" w16cid:durableId="1706367459">
    <w:abstractNumId w:val="9"/>
  </w:num>
  <w:num w:numId="13" w16cid:durableId="1034965194">
    <w:abstractNumId w:val="11"/>
  </w:num>
  <w:num w:numId="14" w16cid:durableId="1289781094">
    <w:abstractNumId w:val="2"/>
  </w:num>
  <w:num w:numId="15" w16cid:durableId="328557953">
    <w:abstractNumId w:val="0"/>
    <w:lvlOverride w:ilvl="0">
      <w:lvl w:ilvl="0">
        <w:start w:val="1"/>
        <w:numFmt w:val="bullet"/>
        <w:pStyle w:val="textboxbullet"/>
        <w:lvlText w:val=""/>
        <w:legacy w:legacy="1" w:legacySpace="0" w:legacyIndent="360"/>
        <w:lvlJc w:val="left"/>
        <w:pPr>
          <w:ind w:left="360" w:hanging="360"/>
        </w:pPr>
        <w:rPr>
          <w:rFonts w:hint="default" w:ascii="Monotype Sorts" w:hAnsi="Monotype Sorts"/>
        </w:rPr>
      </w:lvl>
    </w:lvlOverride>
  </w:num>
  <w:num w:numId="16" w16cid:durableId="858348116">
    <w:abstractNumId w:val="0"/>
    <w:lvlOverride w:ilvl="0">
      <w:lvl w:ilvl="0">
        <w:start w:val="1"/>
        <w:numFmt w:val="bullet"/>
        <w:pStyle w:val="textboxbullet"/>
        <w:lvlText w:val=""/>
        <w:legacy w:legacy="1" w:legacySpace="0" w:legacyIndent="360"/>
        <w:lvlJc w:val="left"/>
        <w:pPr>
          <w:ind w:left="360" w:hanging="360"/>
        </w:pPr>
        <w:rPr>
          <w:rFonts w:hint="default" w:ascii="Monotype Sorts" w:hAnsi="Monotype Sorts"/>
        </w:rPr>
      </w:lvl>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dirty"/>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6E4D"/>
    <w:rsid w:val="00003B76"/>
    <w:rsid w:val="00003EA9"/>
    <w:rsid w:val="00005A53"/>
    <w:rsid w:val="000070AA"/>
    <w:rsid w:val="00012CCB"/>
    <w:rsid w:val="00017B77"/>
    <w:rsid w:val="0002105C"/>
    <w:rsid w:val="00022EB5"/>
    <w:rsid w:val="00023CCF"/>
    <w:rsid w:val="00024941"/>
    <w:rsid w:val="0002567C"/>
    <w:rsid w:val="00032410"/>
    <w:rsid w:val="0003368B"/>
    <w:rsid w:val="000360E6"/>
    <w:rsid w:val="0004036D"/>
    <w:rsid w:val="0004270C"/>
    <w:rsid w:val="00043191"/>
    <w:rsid w:val="00044E5D"/>
    <w:rsid w:val="00046336"/>
    <w:rsid w:val="0004718D"/>
    <w:rsid w:val="00047863"/>
    <w:rsid w:val="00047B87"/>
    <w:rsid w:val="00052D90"/>
    <w:rsid w:val="00053A7B"/>
    <w:rsid w:val="00055CEF"/>
    <w:rsid w:val="00060AEB"/>
    <w:rsid w:val="000634A3"/>
    <w:rsid w:val="000709F9"/>
    <w:rsid w:val="00071BC7"/>
    <w:rsid w:val="00072E43"/>
    <w:rsid w:val="00074AA3"/>
    <w:rsid w:val="00075714"/>
    <w:rsid w:val="00075B1C"/>
    <w:rsid w:val="00082DF0"/>
    <w:rsid w:val="000856A8"/>
    <w:rsid w:val="00086B69"/>
    <w:rsid w:val="0009077D"/>
    <w:rsid w:val="000925FD"/>
    <w:rsid w:val="000929B9"/>
    <w:rsid w:val="00093DBB"/>
    <w:rsid w:val="0009461C"/>
    <w:rsid w:val="00096D23"/>
    <w:rsid w:val="000A089A"/>
    <w:rsid w:val="000A1BB5"/>
    <w:rsid w:val="000A66AE"/>
    <w:rsid w:val="000A73F7"/>
    <w:rsid w:val="000B06D2"/>
    <w:rsid w:val="000B1830"/>
    <w:rsid w:val="000B5B60"/>
    <w:rsid w:val="000B6095"/>
    <w:rsid w:val="000C07ED"/>
    <w:rsid w:val="000C088C"/>
    <w:rsid w:val="000C1082"/>
    <w:rsid w:val="000C1738"/>
    <w:rsid w:val="000C3782"/>
    <w:rsid w:val="000C64E6"/>
    <w:rsid w:val="000C7CD5"/>
    <w:rsid w:val="000D3C95"/>
    <w:rsid w:val="000D462A"/>
    <w:rsid w:val="000D5BF0"/>
    <w:rsid w:val="000D5CC6"/>
    <w:rsid w:val="000D6968"/>
    <w:rsid w:val="000D6AE9"/>
    <w:rsid w:val="000D7DED"/>
    <w:rsid w:val="000E516F"/>
    <w:rsid w:val="000E5440"/>
    <w:rsid w:val="000F006D"/>
    <w:rsid w:val="000F0480"/>
    <w:rsid w:val="000F0915"/>
    <w:rsid w:val="000F1BA7"/>
    <w:rsid w:val="000F2EB8"/>
    <w:rsid w:val="000F387A"/>
    <w:rsid w:val="000F3F3F"/>
    <w:rsid w:val="000F4787"/>
    <w:rsid w:val="000F5126"/>
    <w:rsid w:val="000F5402"/>
    <w:rsid w:val="000F56CD"/>
    <w:rsid w:val="000F78FB"/>
    <w:rsid w:val="000F7C4C"/>
    <w:rsid w:val="001007C8"/>
    <w:rsid w:val="00101132"/>
    <w:rsid w:val="00103385"/>
    <w:rsid w:val="00103D24"/>
    <w:rsid w:val="00103D63"/>
    <w:rsid w:val="001046BD"/>
    <w:rsid w:val="0010568E"/>
    <w:rsid w:val="00105786"/>
    <w:rsid w:val="001061E5"/>
    <w:rsid w:val="00106666"/>
    <w:rsid w:val="001071D2"/>
    <w:rsid w:val="0011171B"/>
    <w:rsid w:val="00112C9B"/>
    <w:rsid w:val="001151A9"/>
    <w:rsid w:val="001159B9"/>
    <w:rsid w:val="00120CB5"/>
    <w:rsid w:val="00123338"/>
    <w:rsid w:val="00123796"/>
    <w:rsid w:val="00124522"/>
    <w:rsid w:val="00125306"/>
    <w:rsid w:val="0012683F"/>
    <w:rsid w:val="00127267"/>
    <w:rsid w:val="001306C5"/>
    <w:rsid w:val="001342AA"/>
    <w:rsid w:val="001342BF"/>
    <w:rsid w:val="00134417"/>
    <w:rsid w:val="001347C7"/>
    <w:rsid w:val="00134E91"/>
    <w:rsid w:val="001357CB"/>
    <w:rsid w:val="0013613D"/>
    <w:rsid w:val="00141D58"/>
    <w:rsid w:val="00143098"/>
    <w:rsid w:val="001438C2"/>
    <w:rsid w:val="0016027A"/>
    <w:rsid w:val="00161E01"/>
    <w:rsid w:val="00163903"/>
    <w:rsid w:val="0016418E"/>
    <w:rsid w:val="001650DD"/>
    <w:rsid w:val="001669AC"/>
    <w:rsid w:val="00170575"/>
    <w:rsid w:val="00170B5C"/>
    <w:rsid w:val="0017166B"/>
    <w:rsid w:val="00174F03"/>
    <w:rsid w:val="001756F4"/>
    <w:rsid w:val="00175BB9"/>
    <w:rsid w:val="00180B2C"/>
    <w:rsid w:val="00181DFD"/>
    <w:rsid w:val="00182E8B"/>
    <w:rsid w:val="00183A3E"/>
    <w:rsid w:val="00187A46"/>
    <w:rsid w:val="00187CE0"/>
    <w:rsid w:val="00187E0D"/>
    <w:rsid w:val="00190823"/>
    <w:rsid w:val="001958CA"/>
    <w:rsid w:val="00196001"/>
    <w:rsid w:val="001973C0"/>
    <w:rsid w:val="001974CC"/>
    <w:rsid w:val="00197A92"/>
    <w:rsid w:val="001A213A"/>
    <w:rsid w:val="001A3EB4"/>
    <w:rsid w:val="001A4900"/>
    <w:rsid w:val="001B1525"/>
    <w:rsid w:val="001B36A1"/>
    <w:rsid w:val="001B3A6F"/>
    <w:rsid w:val="001B5C03"/>
    <w:rsid w:val="001C036E"/>
    <w:rsid w:val="001C04D6"/>
    <w:rsid w:val="001C1A41"/>
    <w:rsid w:val="001C26F4"/>
    <w:rsid w:val="001C33FE"/>
    <w:rsid w:val="001C380D"/>
    <w:rsid w:val="001C4FBA"/>
    <w:rsid w:val="001C70DF"/>
    <w:rsid w:val="001D5047"/>
    <w:rsid w:val="001D68F2"/>
    <w:rsid w:val="001E367A"/>
    <w:rsid w:val="001E41AE"/>
    <w:rsid w:val="001E55CE"/>
    <w:rsid w:val="001F0968"/>
    <w:rsid w:val="001F0D55"/>
    <w:rsid w:val="001F0E10"/>
    <w:rsid w:val="001F70F2"/>
    <w:rsid w:val="0020099C"/>
    <w:rsid w:val="00201244"/>
    <w:rsid w:val="00203B85"/>
    <w:rsid w:val="00203F8E"/>
    <w:rsid w:val="00206AF2"/>
    <w:rsid w:val="00210987"/>
    <w:rsid w:val="00212F28"/>
    <w:rsid w:val="002146F2"/>
    <w:rsid w:val="00215A09"/>
    <w:rsid w:val="0022135F"/>
    <w:rsid w:val="00230331"/>
    <w:rsid w:val="002310BD"/>
    <w:rsid w:val="0023172B"/>
    <w:rsid w:val="00232EC9"/>
    <w:rsid w:val="002347B1"/>
    <w:rsid w:val="002367E0"/>
    <w:rsid w:val="00243F04"/>
    <w:rsid w:val="00246828"/>
    <w:rsid w:val="00250A63"/>
    <w:rsid w:val="00253825"/>
    <w:rsid w:val="0025692C"/>
    <w:rsid w:val="002570B8"/>
    <w:rsid w:val="0026064F"/>
    <w:rsid w:val="00263592"/>
    <w:rsid w:val="00265E74"/>
    <w:rsid w:val="00266299"/>
    <w:rsid w:val="002708B1"/>
    <w:rsid w:val="00270DB2"/>
    <w:rsid w:val="00271BD9"/>
    <w:rsid w:val="002743FA"/>
    <w:rsid w:val="00275297"/>
    <w:rsid w:val="00277121"/>
    <w:rsid w:val="002771D8"/>
    <w:rsid w:val="00280BE7"/>
    <w:rsid w:val="0028163A"/>
    <w:rsid w:val="00282685"/>
    <w:rsid w:val="0028270B"/>
    <w:rsid w:val="002840FC"/>
    <w:rsid w:val="0028720F"/>
    <w:rsid w:val="0029116E"/>
    <w:rsid w:val="0029227D"/>
    <w:rsid w:val="00293AFE"/>
    <w:rsid w:val="00294268"/>
    <w:rsid w:val="0029780E"/>
    <w:rsid w:val="002A11BA"/>
    <w:rsid w:val="002A2AB8"/>
    <w:rsid w:val="002A4614"/>
    <w:rsid w:val="002A5513"/>
    <w:rsid w:val="002B0FDF"/>
    <w:rsid w:val="002B12EB"/>
    <w:rsid w:val="002B2817"/>
    <w:rsid w:val="002B3353"/>
    <w:rsid w:val="002B5422"/>
    <w:rsid w:val="002B66A3"/>
    <w:rsid w:val="002B7880"/>
    <w:rsid w:val="002B7C98"/>
    <w:rsid w:val="002C0182"/>
    <w:rsid w:val="002C2CF8"/>
    <w:rsid w:val="002C4AD9"/>
    <w:rsid w:val="002C660A"/>
    <w:rsid w:val="002C71A1"/>
    <w:rsid w:val="002C78D2"/>
    <w:rsid w:val="002D048D"/>
    <w:rsid w:val="002D115C"/>
    <w:rsid w:val="002D11BE"/>
    <w:rsid w:val="002D167D"/>
    <w:rsid w:val="002D178C"/>
    <w:rsid w:val="002D2211"/>
    <w:rsid w:val="002D374B"/>
    <w:rsid w:val="002D3B8D"/>
    <w:rsid w:val="002D44CF"/>
    <w:rsid w:val="002D7FC5"/>
    <w:rsid w:val="002E27AB"/>
    <w:rsid w:val="002E43DC"/>
    <w:rsid w:val="002E4E1A"/>
    <w:rsid w:val="002E53DD"/>
    <w:rsid w:val="002E7CF9"/>
    <w:rsid w:val="002F0A78"/>
    <w:rsid w:val="002F0D24"/>
    <w:rsid w:val="002F2DFA"/>
    <w:rsid w:val="002F62E2"/>
    <w:rsid w:val="002F7F22"/>
    <w:rsid w:val="0030155D"/>
    <w:rsid w:val="0030236D"/>
    <w:rsid w:val="00302CCD"/>
    <w:rsid w:val="00303335"/>
    <w:rsid w:val="0031172A"/>
    <w:rsid w:val="00313C33"/>
    <w:rsid w:val="00313F31"/>
    <w:rsid w:val="003143AC"/>
    <w:rsid w:val="003148D1"/>
    <w:rsid w:val="00316E17"/>
    <w:rsid w:val="003215CB"/>
    <w:rsid w:val="00331E86"/>
    <w:rsid w:val="00332E20"/>
    <w:rsid w:val="00332EFE"/>
    <w:rsid w:val="00333FF6"/>
    <w:rsid w:val="00346E30"/>
    <w:rsid w:val="00347E03"/>
    <w:rsid w:val="00351C27"/>
    <w:rsid w:val="00352E9C"/>
    <w:rsid w:val="00353DD4"/>
    <w:rsid w:val="00354DDA"/>
    <w:rsid w:val="003557D5"/>
    <w:rsid w:val="00356430"/>
    <w:rsid w:val="00360A23"/>
    <w:rsid w:val="0036229D"/>
    <w:rsid w:val="00363510"/>
    <w:rsid w:val="00364296"/>
    <w:rsid w:val="00366E4D"/>
    <w:rsid w:val="00366E94"/>
    <w:rsid w:val="0037132B"/>
    <w:rsid w:val="003715F8"/>
    <w:rsid w:val="00371CAB"/>
    <w:rsid w:val="00372961"/>
    <w:rsid w:val="0037409D"/>
    <w:rsid w:val="00376018"/>
    <w:rsid w:val="0037653E"/>
    <w:rsid w:val="00376F30"/>
    <w:rsid w:val="003779FC"/>
    <w:rsid w:val="00381DD1"/>
    <w:rsid w:val="00385623"/>
    <w:rsid w:val="00385D2B"/>
    <w:rsid w:val="00385DC7"/>
    <w:rsid w:val="00386CD0"/>
    <w:rsid w:val="0039303E"/>
    <w:rsid w:val="00393728"/>
    <w:rsid w:val="00394473"/>
    <w:rsid w:val="0039513A"/>
    <w:rsid w:val="003A01AD"/>
    <w:rsid w:val="003A098C"/>
    <w:rsid w:val="003A3496"/>
    <w:rsid w:val="003A4C93"/>
    <w:rsid w:val="003B1BAD"/>
    <w:rsid w:val="003B4814"/>
    <w:rsid w:val="003B4B81"/>
    <w:rsid w:val="003B50EB"/>
    <w:rsid w:val="003C5DBC"/>
    <w:rsid w:val="003C6081"/>
    <w:rsid w:val="003C7139"/>
    <w:rsid w:val="003D148C"/>
    <w:rsid w:val="003D3DBA"/>
    <w:rsid w:val="003D6771"/>
    <w:rsid w:val="003D78F0"/>
    <w:rsid w:val="003D7E31"/>
    <w:rsid w:val="003E2067"/>
    <w:rsid w:val="003E25DC"/>
    <w:rsid w:val="003E30ED"/>
    <w:rsid w:val="003E5300"/>
    <w:rsid w:val="003E53D9"/>
    <w:rsid w:val="003E7339"/>
    <w:rsid w:val="003F142F"/>
    <w:rsid w:val="003F2581"/>
    <w:rsid w:val="003F27A1"/>
    <w:rsid w:val="003F4D60"/>
    <w:rsid w:val="003F75D4"/>
    <w:rsid w:val="00400377"/>
    <w:rsid w:val="004031AF"/>
    <w:rsid w:val="00405B0B"/>
    <w:rsid w:val="00405F7B"/>
    <w:rsid w:val="00406393"/>
    <w:rsid w:val="00406A52"/>
    <w:rsid w:val="00406B4F"/>
    <w:rsid w:val="00413759"/>
    <w:rsid w:val="004207B5"/>
    <w:rsid w:val="00420E70"/>
    <w:rsid w:val="00421CA7"/>
    <w:rsid w:val="00423227"/>
    <w:rsid w:val="00426F89"/>
    <w:rsid w:val="00435466"/>
    <w:rsid w:val="00435F16"/>
    <w:rsid w:val="0044053D"/>
    <w:rsid w:val="00441B2A"/>
    <w:rsid w:val="00441C9D"/>
    <w:rsid w:val="00444026"/>
    <w:rsid w:val="004441E8"/>
    <w:rsid w:val="004472E3"/>
    <w:rsid w:val="004500A0"/>
    <w:rsid w:val="0045337A"/>
    <w:rsid w:val="0045781B"/>
    <w:rsid w:val="00460C96"/>
    <w:rsid w:val="00466469"/>
    <w:rsid w:val="00470C74"/>
    <w:rsid w:val="0047207A"/>
    <w:rsid w:val="00474816"/>
    <w:rsid w:val="00475186"/>
    <w:rsid w:val="0047646C"/>
    <w:rsid w:val="004821DB"/>
    <w:rsid w:val="00484949"/>
    <w:rsid w:val="00486280"/>
    <w:rsid w:val="00495030"/>
    <w:rsid w:val="004952BB"/>
    <w:rsid w:val="00497C4F"/>
    <w:rsid w:val="004A143C"/>
    <w:rsid w:val="004A549A"/>
    <w:rsid w:val="004A6BA9"/>
    <w:rsid w:val="004B4A5F"/>
    <w:rsid w:val="004B5023"/>
    <w:rsid w:val="004B57E3"/>
    <w:rsid w:val="004B7219"/>
    <w:rsid w:val="004C29E2"/>
    <w:rsid w:val="004C4ECD"/>
    <w:rsid w:val="004C4F2A"/>
    <w:rsid w:val="004D003C"/>
    <w:rsid w:val="004D0853"/>
    <w:rsid w:val="004D1760"/>
    <w:rsid w:val="004D1906"/>
    <w:rsid w:val="004D1F82"/>
    <w:rsid w:val="004D2E5E"/>
    <w:rsid w:val="004D4266"/>
    <w:rsid w:val="004D466B"/>
    <w:rsid w:val="004D5555"/>
    <w:rsid w:val="004D7E22"/>
    <w:rsid w:val="004E299C"/>
    <w:rsid w:val="004E5C1E"/>
    <w:rsid w:val="004E6D79"/>
    <w:rsid w:val="004F073F"/>
    <w:rsid w:val="004F2823"/>
    <w:rsid w:val="004F3031"/>
    <w:rsid w:val="004F557D"/>
    <w:rsid w:val="004F6F65"/>
    <w:rsid w:val="005019A1"/>
    <w:rsid w:val="00501B96"/>
    <w:rsid w:val="00504048"/>
    <w:rsid w:val="00507983"/>
    <w:rsid w:val="00507BA8"/>
    <w:rsid w:val="00510021"/>
    <w:rsid w:val="00513004"/>
    <w:rsid w:val="00515C0D"/>
    <w:rsid w:val="0051719C"/>
    <w:rsid w:val="00522A3F"/>
    <w:rsid w:val="00524A8C"/>
    <w:rsid w:val="00530917"/>
    <w:rsid w:val="00530C6A"/>
    <w:rsid w:val="00532E1C"/>
    <w:rsid w:val="005330BB"/>
    <w:rsid w:val="00533667"/>
    <w:rsid w:val="00533FD2"/>
    <w:rsid w:val="0053755E"/>
    <w:rsid w:val="0054013D"/>
    <w:rsid w:val="0054070D"/>
    <w:rsid w:val="00540AF1"/>
    <w:rsid w:val="00545840"/>
    <w:rsid w:val="00547A26"/>
    <w:rsid w:val="00550683"/>
    <w:rsid w:val="00554CEA"/>
    <w:rsid w:val="00555B4D"/>
    <w:rsid w:val="0056142E"/>
    <w:rsid w:val="0056624F"/>
    <w:rsid w:val="00567746"/>
    <w:rsid w:val="005723AC"/>
    <w:rsid w:val="0057650B"/>
    <w:rsid w:val="005842F7"/>
    <w:rsid w:val="005872EC"/>
    <w:rsid w:val="00592711"/>
    <w:rsid w:val="00594389"/>
    <w:rsid w:val="00596319"/>
    <w:rsid w:val="00597D26"/>
    <w:rsid w:val="005A498D"/>
    <w:rsid w:val="005A595E"/>
    <w:rsid w:val="005B57B4"/>
    <w:rsid w:val="005C0834"/>
    <w:rsid w:val="005C30CF"/>
    <w:rsid w:val="005C4AE3"/>
    <w:rsid w:val="005C4DA1"/>
    <w:rsid w:val="005D02A6"/>
    <w:rsid w:val="005D1608"/>
    <w:rsid w:val="005D255B"/>
    <w:rsid w:val="005E3FD3"/>
    <w:rsid w:val="005E4793"/>
    <w:rsid w:val="005E4DD0"/>
    <w:rsid w:val="005E6FB1"/>
    <w:rsid w:val="005E748D"/>
    <w:rsid w:val="005F4EF4"/>
    <w:rsid w:val="005F6125"/>
    <w:rsid w:val="00600049"/>
    <w:rsid w:val="006002A1"/>
    <w:rsid w:val="00603F92"/>
    <w:rsid w:val="00604F9D"/>
    <w:rsid w:val="00610ABE"/>
    <w:rsid w:val="00611614"/>
    <w:rsid w:val="0061425E"/>
    <w:rsid w:val="00615113"/>
    <w:rsid w:val="00622E9D"/>
    <w:rsid w:val="006233FE"/>
    <w:rsid w:val="00624923"/>
    <w:rsid w:val="006301A6"/>
    <w:rsid w:val="00630CE1"/>
    <w:rsid w:val="00633C21"/>
    <w:rsid w:val="00633D26"/>
    <w:rsid w:val="0063504D"/>
    <w:rsid w:val="00635097"/>
    <w:rsid w:val="00636BEE"/>
    <w:rsid w:val="00636CAC"/>
    <w:rsid w:val="00636E4F"/>
    <w:rsid w:val="00637484"/>
    <w:rsid w:val="00640035"/>
    <w:rsid w:val="006428B5"/>
    <w:rsid w:val="006450D4"/>
    <w:rsid w:val="00651801"/>
    <w:rsid w:val="00651B84"/>
    <w:rsid w:val="006524BD"/>
    <w:rsid w:val="006530A1"/>
    <w:rsid w:val="00654FA0"/>
    <w:rsid w:val="0065596A"/>
    <w:rsid w:val="00657822"/>
    <w:rsid w:val="0066051F"/>
    <w:rsid w:val="0066084F"/>
    <w:rsid w:val="00660941"/>
    <w:rsid w:val="00663775"/>
    <w:rsid w:val="00665249"/>
    <w:rsid w:val="006668FE"/>
    <w:rsid w:val="00672836"/>
    <w:rsid w:val="00674B6E"/>
    <w:rsid w:val="00677D24"/>
    <w:rsid w:val="0068298A"/>
    <w:rsid w:val="00683FB3"/>
    <w:rsid w:val="00683FB5"/>
    <w:rsid w:val="00687B8A"/>
    <w:rsid w:val="0069219F"/>
    <w:rsid w:val="00694D41"/>
    <w:rsid w:val="00697662"/>
    <w:rsid w:val="00697C9E"/>
    <w:rsid w:val="006A0467"/>
    <w:rsid w:val="006A1876"/>
    <w:rsid w:val="006A2192"/>
    <w:rsid w:val="006A2EAE"/>
    <w:rsid w:val="006A5D08"/>
    <w:rsid w:val="006A640B"/>
    <w:rsid w:val="006A716E"/>
    <w:rsid w:val="006A7C78"/>
    <w:rsid w:val="006A7D37"/>
    <w:rsid w:val="006A7E95"/>
    <w:rsid w:val="006B0F42"/>
    <w:rsid w:val="006B627C"/>
    <w:rsid w:val="006B66B9"/>
    <w:rsid w:val="006C0AF0"/>
    <w:rsid w:val="006C3EF5"/>
    <w:rsid w:val="006C4D5B"/>
    <w:rsid w:val="006D7E7D"/>
    <w:rsid w:val="006E08C9"/>
    <w:rsid w:val="006E1AF7"/>
    <w:rsid w:val="006E7208"/>
    <w:rsid w:val="006F2A87"/>
    <w:rsid w:val="006F2B67"/>
    <w:rsid w:val="006F66BC"/>
    <w:rsid w:val="006F68FC"/>
    <w:rsid w:val="0070620C"/>
    <w:rsid w:val="00711E5F"/>
    <w:rsid w:val="00712DC9"/>
    <w:rsid w:val="0071323E"/>
    <w:rsid w:val="00715426"/>
    <w:rsid w:val="00716644"/>
    <w:rsid w:val="00717981"/>
    <w:rsid w:val="00721C58"/>
    <w:rsid w:val="0072292A"/>
    <w:rsid w:val="00725B0C"/>
    <w:rsid w:val="00726651"/>
    <w:rsid w:val="00730B42"/>
    <w:rsid w:val="007320F8"/>
    <w:rsid w:val="0073387C"/>
    <w:rsid w:val="0073444F"/>
    <w:rsid w:val="00734A8F"/>
    <w:rsid w:val="007456DF"/>
    <w:rsid w:val="00745914"/>
    <w:rsid w:val="00746F05"/>
    <w:rsid w:val="00747175"/>
    <w:rsid w:val="00747F94"/>
    <w:rsid w:val="0075008F"/>
    <w:rsid w:val="00751300"/>
    <w:rsid w:val="00754AB8"/>
    <w:rsid w:val="00754D35"/>
    <w:rsid w:val="00754D82"/>
    <w:rsid w:val="00756FCD"/>
    <w:rsid w:val="007575BA"/>
    <w:rsid w:val="00760E14"/>
    <w:rsid w:val="00761E42"/>
    <w:rsid w:val="00762B62"/>
    <w:rsid w:val="007642EF"/>
    <w:rsid w:val="00766021"/>
    <w:rsid w:val="007675B5"/>
    <w:rsid w:val="00767E89"/>
    <w:rsid w:val="007715DB"/>
    <w:rsid w:val="007720F5"/>
    <w:rsid w:val="00773F67"/>
    <w:rsid w:val="0077455E"/>
    <w:rsid w:val="0077565F"/>
    <w:rsid w:val="00776486"/>
    <w:rsid w:val="007771D5"/>
    <w:rsid w:val="00777E7D"/>
    <w:rsid w:val="0079404B"/>
    <w:rsid w:val="007944E3"/>
    <w:rsid w:val="00795524"/>
    <w:rsid w:val="00795C3E"/>
    <w:rsid w:val="0079640D"/>
    <w:rsid w:val="00796DA7"/>
    <w:rsid w:val="0079799B"/>
    <w:rsid w:val="007A1B73"/>
    <w:rsid w:val="007A1D3A"/>
    <w:rsid w:val="007A3484"/>
    <w:rsid w:val="007A76C2"/>
    <w:rsid w:val="007A7B4F"/>
    <w:rsid w:val="007B6A45"/>
    <w:rsid w:val="007B74FC"/>
    <w:rsid w:val="007C1FA8"/>
    <w:rsid w:val="007C268D"/>
    <w:rsid w:val="007C5605"/>
    <w:rsid w:val="007D73BD"/>
    <w:rsid w:val="007E017A"/>
    <w:rsid w:val="007E2F02"/>
    <w:rsid w:val="007E6A42"/>
    <w:rsid w:val="007F2101"/>
    <w:rsid w:val="007F5DE4"/>
    <w:rsid w:val="007F5EF5"/>
    <w:rsid w:val="007F6B05"/>
    <w:rsid w:val="007F7AD4"/>
    <w:rsid w:val="007F7D19"/>
    <w:rsid w:val="008003B0"/>
    <w:rsid w:val="00801D3B"/>
    <w:rsid w:val="00803152"/>
    <w:rsid w:val="00810937"/>
    <w:rsid w:val="0081097B"/>
    <w:rsid w:val="00810F54"/>
    <w:rsid w:val="00811030"/>
    <w:rsid w:val="00814B8D"/>
    <w:rsid w:val="008158DB"/>
    <w:rsid w:val="00821E01"/>
    <w:rsid w:val="00825EB8"/>
    <w:rsid w:val="00826118"/>
    <w:rsid w:val="008263FD"/>
    <w:rsid w:val="00827A62"/>
    <w:rsid w:val="008315ED"/>
    <w:rsid w:val="00832E6F"/>
    <w:rsid w:val="0083381A"/>
    <w:rsid w:val="008343C4"/>
    <w:rsid w:val="00834C18"/>
    <w:rsid w:val="00834F70"/>
    <w:rsid w:val="0083593D"/>
    <w:rsid w:val="00835953"/>
    <w:rsid w:val="00835C8F"/>
    <w:rsid w:val="0083637E"/>
    <w:rsid w:val="00836FDF"/>
    <w:rsid w:val="00837326"/>
    <w:rsid w:val="0083745B"/>
    <w:rsid w:val="008404B3"/>
    <w:rsid w:val="008407C0"/>
    <w:rsid w:val="008414D1"/>
    <w:rsid w:val="00841EEB"/>
    <w:rsid w:val="00842FB8"/>
    <w:rsid w:val="0084323F"/>
    <w:rsid w:val="00844447"/>
    <w:rsid w:val="0084451D"/>
    <w:rsid w:val="008458C0"/>
    <w:rsid w:val="00847E51"/>
    <w:rsid w:val="0085010B"/>
    <w:rsid w:val="00850333"/>
    <w:rsid w:val="00851BE3"/>
    <w:rsid w:val="0085304A"/>
    <w:rsid w:val="008534E7"/>
    <w:rsid w:val="00855919"/>
    <w:rsid w:val="00855E13"/>
    <w:rsid w:val="00855EBE"/>
    <w:rsid w:val="00857E39"/>
    <w:rsid w:val="00860F03"/>
    <w:rsid w:val="00863ADA"/>
    <w:rsid w:val="00864720"/>
    <w:rsid w:val="008649F3"/>
    <w:rsid w:val="00864FD1"/>
    <w:rsid w:val="00865E4C"/>
    <w:rsid w:val="00866B6A"/>
    <w:rsid w:val="008706AA"/>
    <w:rsid w:val="00873DB5"/>
    <w:rsid w:val="00873E9C"/>
    <w:rsid w:val="00874C8D"/>
    <w:rsid w:val="0087538A"/>
    <w:rsid w:val="008760F7"/>
    <w:rsid w:val="00876319"/>
    <w:rsid w:val="0087672A"/>
    <w:rsid w:val="0088018C"/>
    <w:rsid w:val="00880EBA"/>
    <w:rsid w:val="008814FE"/>
    <w:rsid w:val="00881767"/>
    <w:rsid w:val="00882677"/>
    <w:rsid w:val="00883E2E"/>
    <w:rsid w:val="0088438E"/>
    <w:rsid w:val="00886C7F"/>
    <w:rsid w:val="00886E0F"/>
    <w:rsid w:val="00890BFC"/>
    <w:rsid w:val="00890DF1"/>
    <w:rsid w:val="0089170B"/>
    <w:rsid w:val="00893161"/>
    <w:rsid w:val="008963E7"/>
    <w:rsid w:val="008A14F7"/>
    <w:rsid w:val="008A1DE0"/>
    <w:rsid w:val="008A238F"/>
    <w:rsid w:val="008A2728"/>
    <w:rsid w:val="008B3044"/>
    <w:rsid w:val="008B4255"/>
    <w:rsid w:val="008B468E"/>
    <w:rsid w:val="008B4821"/>
    <w:rsid w:val="008B48F0"/>
    <w:rsid w:val="008C1124"/>
    <w:rsid w:val="008C534F"/>
    <w:rsid w:val="008C7220"/>
    <w:rsid w:val="008D3294"/>
    <w:rsid w:val="008E31C5"/>
    <w:rsid w:val="008E798A"/>
    <w:rsid w:val="008F0D3A"/>
    <w:rsid w:val="008F479C"/>
    <w:rsid w:val="008F7A48"/>
    <w:rsid w:val="00901B40"/>
    <w:rsid w:val="009020E0"/>
    <w:rsid w:val="0090419C"/>
    <w:rsid w:val="00904C2B"/>
    <w:rsid w:val="00905CF5"/>
    <w:rsid w:val="0090645F"/>
    <w:rsid w:val="00910043"/>
    <w:rsid w:val="00916C84"/>
    <w:rsid w:val="0091707A"/>
    <w:rsid w:val="00920AED"/>
    <w:rsid w:val="0092102F"/>
    <w:rsid w:val="00925ABF"/>
    <w:rsid w:val="009303C3"/>
    <w:rsid w:val="009341AC"/>
    <w:rsid w:val="00935756"/>
    <w:rsid w:val="009358C9"/>
    <w:rsid w:val="00936368"/>
    <w:rsid w:val="00940FAA"/>
    <w:rsid w:val="00941DC8"/>
    <w:rsid w:val="009421D0"/>
    <w:rsid w:val="00942AB3"/>
    <w:rsid w:val="00942CBA"/>
    <w:rsid w:val="00943796"/>
    <w:rsid w:val="009439A7"/>
    <w:rsid w:val="00943BD1"/>
    <w:rsid w:val="00944263"/>
    <w:rsid w:val="00946F26"/>
    <w:rsid w:val="009471B5"/>
    <w:rsid w:val="0095084E"/>
    <w:rsid w:val="009544E5"/>
    <w:rsid w:val="00962752"/>
    <w:rsid w:val="00966FE0"/>
    <w:rsid w:val="00971A94"/>
    <w:rsid w:val="009729F9"/>
    <w:rsid w:val="00974931"/>
    <w:rsid w:val="009761D7"/>
    <w:rsid w:val="0098137F"/>
    <w:rsid w:val="009814BA"/>
    <w:rsid w:val="009820DE"/>
    <w:rsid w:val="009824A5"/>
    <w:rsid w:val="00984525"/>
    <w:rsid w:val="00984F7B"/>
    <w:rsid w:val="00985829"/>
    <w:rsid w:val="00987D80"/>
    <w:rsid w:val="00987DA1"/>
    <w:rsid w:val="00993288"/>
    <w:rsid w:val="009932DA"/>
    <w:rsid w:val="00994DC2"/>
    <w:rsid w:val="009957B6"/>
    <w:rsid w:val="009A0324"/>
    <w:rsid w:val="009A03A2"/>
    <w:rsid w:val="009A2CA8"/>
    <w:rsid w:val="009A2D12"/>
    <w:rsid w:val="009A542F"/>
    <w:rsid w:val="009A61F4"/>
    <w:rsid w:val="009A75D7"/>
    <w:rsid w:val="009B0344"/>
    <w:rsid w:val="009B2AD4"/>
    <w:rsid w:val="009B36F6"/>
    <w:rsid w:val="009B4360"/>
    <w:rsid w:val="009B69BD"/>
    <w:rsid w:val="009B6F85"/>
    <w:rsid w:val="009C13E5"/>
    <w:rsid w:val="009C14F0"/>
    <w:rsid w:val="009C1519"/>
    <w:rsid w:val="009C266B"/>
    <w:rsid w:val="009C27A5"/>
    <w:rsid w:val="009C321A"/>
    <w:rsid w:val="009C76E1"/>
    <w:rsid w:val="009D0215"/>
    <w:rsid w:val="009D03D9"/>
    <w:rsid w:val="009D0600"/>
    <w:rsid w:val="009D31DA"/>
    <w:rsid w:val="009D482F"/>
    <w:rsid w:val="009E01C0"/>
    <w:rsid w:val="009E245F"/>
    <w:rsid w:val="009E39AC"/>
    <w:rsid w:val="009E5EDE"/>
    <w:rsid w:val="009E5F7E"/>
    <w:rsid w:val="009E624A"/>
    <w:rsid w:val="009F0285"/>
    <w:rsid w:val="009F028A"/>
    <w:rsid w:val="009F07B8"/>
    <w:rsid w:val="009F3F6F"/>
    <w:rsid w:val="009F43C1"/>
    <w:rsid w:val="009F70BF"/>
    <w:rsid w:val="009F7797"/>
    <w:rsid w:val="00A02EB8"/>
    <w:rsid w:val="00A06A27"/>
    <w:rsid w:val="00A10BA4"/>
    <w:rsid w:val="00A10D9A"/>
    <w:rsid w:val="00A118F1"/>
    <w:rsid w:val="00A1399D"/>
    <w:rsid w:val="00A14BC9"/>
    <w:rsid w:val="00A17687"/>
    <w:rsid w:val="00A20C33"/>
    <w:rsid w:val="00A23C48"/>
    <w:rsid w:val="00A247ED"/>
    <w:rsid w:val="00A2573C"/>
    <w:rsid w:val="00A26D13"/>
    <w:rsid w:val="00A27DF9"/>
    <w:rsid w:val="00A27F30"/>
    <w:rsid w:val="00A32A19"/>
    <w:rsid w:val="00A36183"/>
    <w:rsid w:val="00A37A4E"/>
    <w:rsid w:val="00A40699"/>
    <w:rsid w:val="00A424FB"/>
    <w:rsid w:val="00A43948"/>
    <w:rsid w:val="00A464EF"/>
    <w:rsid w:val="00A47308"/>
    <w:rsid w:val="00A47BB3"/>
    <w:rsid w:val="00A51257"/>
    <w:rsid w:val="00A5306A"/>
    <w:rsid w:val="00A5321A"/>
    <w:rsid w:val="00A53E6B"/>
    <w:rsid w:val="00A54995"/>
    <w:rsid w:val="00A54A87"/>
    <w:rsid w:val="00A553EE"/>
    <w:rsid w:val="00A564FE"/>
    <w:rsid w:val="00A62BC8"/>
    <w:rsid w:val="00A647DE"/>
    <w:rsid w:val="00A6653D"/>
    <w:rsid w:val="00A667DC"/>
    <w:rsid w:val="00A66AEF"/>
    <w:rsid w:val="00A67668"/>
    <w:rsid w:val="00A73B53"/>
    <w:rsid w:val="00A73DFF"/>
    <w:rsid w:val="00A76D26"/>
    <w:rsid w:val="00A80330"/>
    <w:rsid w:val="00A80F62"/>
    <w:rsid w:val="00A8116F"/>
    <w:rsid w:val="00A814E3"/>
    <w:rsid w:val="00A827F0"/>
    <w:rsid w:val="00A83A86"/>
    <w:rsid w:val="00A83FEB"/>
    <w:rsid w:val="00A84FCC"/>
    <w:rsid w:val="00A85290"/>
    <w:rsid w:val="00A8564B"/>
    <w:rsid w:val="00A85D00"/>
    <w:rsid w:val="00A93D10"/>
    <w:rsid w:val="00A96148"/>
    <w:rsid w:val="00A96A11"/>
    <w:rsid w:val="00A97D8B"/>
    <w:rsid w:val="00AA1548"/>
    <w:rsid w:val="00AA2BEA"/>
    <w:rsid w:val="00AA2C6E"/>
    <w:rsid w:val="00AA704E"/>
    <w:rsid w:val="00AB5213"/>
    <w:rsid w:val="00AB562B"/>
    <w:rsid w:val="00AB6F5D"/>
    <w:rsid w:val="00AC1E92"/>
    <w:rsid w:val="00AC3162"/>
    <w:rsid w:val="00AC3903"/>
    <w:rsid w:val="00AC3AF2"/>
    <w:rsid w:val="00AC4EA9"/>
    <w:rsid w:val="00AD0816"/>
    <w:rsid w:val="00AD267B"/>
    <w:rsid w:val="00AD78B2"/>
    <w:rsid w:val="00AD7C51"/>
    <w:rsid w:val="00AD7CA7"/>
    <w:rsid w:val="00AE21CD"/>
    <w:rsid w:val="00AE3C9B"/>
    <w:rsid w:val="00AF02B1"/>
    <w:rsid w:val="00AF2639"/>
    <w:rsid w:val="00AF2F45"/>
    <w:rsid w:val="00AF3817"/>
    <w:rsid w:val="00AF5BE1"/>
    <w:rsid w:val="00AF6E0A"/>
    <w:rsid w:val="00AF77DD"/>
    <w:rsid w:val="00B00E59"/>
    <w:rsid w:val="00B01CED"/>
    <w:rsid w:val="00B01E0E"/>
    <w:rsid w:val="00B0378D"/>
    <w:rsid w:val="00B05119"/>
    <w:rsid w:val="00B051A5"/>
    <w:rsid w:val="00B06D04"/>
    <w:rsid w:val="00B11CEA"/>
    <w:rsid w:val="00B13781"/>
    <w:rsid w:val="00B15D01"/>
    <w:rsid w:val="00B161A7"/>
    <w:rsid w:val="00B21FFD"/>
    <w:rsid w:val="00B22EBC"/>
    <w:rsid w:val="00B25E8F"/>
    <w:rsid w:val="00B26045"/>
    <w:rsid w:val="00B270E3"/>
    <w:rsid w:val="00B274AF"/>
    <w:rsid w:val="00B33A56"/>
    <w:rsid w:val="00B3695D"/>
    <w:rsid w:val="00B42108"/>
    <w:rsid w:val="00B44528"/>
    <w:rsid w:val="00B445B9"/>
    <w:rsid w:val="00B46AF3"/>
    <w:rsid w:val="00B53F6C"/>
    <w:rsid w:val="00B54CC4"/>
    <w:rsid w:val="00B55CFB"/>
    <w:rsid w:val="00B60592"/>
    <w:rsid w:val="00B60E81"/>
    <w:rsid w:val="00B61DD5"/>
    <w:rsid w:val="00B62310"/>
    <w:rsid w:val="00B62E9F"/>
    <w:rsid w:val="00B64A04"/>
    <w:rsid w:val="00B67529"/>
    <w:rsid w:val="00B723C0"/>
    <w:rsid w:val="00B7337C"/>
    <w:rsid w:val="00B7497C"/>
    <w:rsid w:val="00B779F5"/>
    <w:rsid w:val="00B83CE7"/>
    <w:rsid w:val="00B846CE"/>
    <w:rsid w:val="00B91A0E"/>
    <w:rsid w:val="00B91F32"/>
    <w:rsid w:val="00B928F8"/>
    <w:rsid w:val="00B9302A"/>
    <w:rsid w:val="00B94111"/>
    <w:rsid w:val="00B95DE5"/>
    <w:rsid w:val="00B96D82"/>
    <w:rsid w:val="00BA11BE"/>
    <w:rsid w:val="00BA190D"/>
    <w:rsid w:val="00BA1F8D"/>
    <w:rsid w:val="00BA2875"/>
    <w:rsid w:val="00BA29CD"/>
    <w:rsid w:val="00BA44FB"/>
    <w:rsid w:val="00BA49C0"/>
    <w:rsid w:val="00BA58AB"/>
    <w:rsid w:val="00BA5C8F"/>
    <w:rsid w:val="00BA6C95"/>
    <w:rsid w:val="00BA7174"/>
    <w:rsid w:val="00BB0BE2"/>
    <w:rsid w:val="00BB23CD"/>
    <w:rsid w:val="00BB4E9F"/>
    <w:rsid w:val="00BB501E"/>
    <w:rsid w:val="00BC1A3B"/>
    <w:rsid w:val="00BC3632"/>
    <w:rsid w:val="00BC45B4"/>
    <w:rsid w:val="00BC7C66"/>
    <w:rsid w:val="00BC7FD6"/>
    <w:rsid w:val="00BD0357"/>
    <w:rsid w:val="00BD18F0"/>
    <w:rsid w:val="00BD1EB2"/>
    <w:rsid w:val="00BD625D"/>
    <w:rsid w:val="00BD6C3C"/>
    <w:rsid w:val="00BE1D33"/>
    <w:rsid w:val="00BE2A5C"/>
    <w:rsid w:val="00BE3283"/>
    <w:rsid w:val="00BE42E6"/>
    <w:rsid w:val="00BE4B84"/>
    <w:rsid w:val="00BE6070"/>
    <w:rsid w:val="00BE73EF"/>
    <w:rsid w:val="00BE7FE2"/>
    <w:rsid w:val="00BF0598"/>
    <w:rsid w:val="00BF0961"/>
    <w:rsid w:val="00BF2072"/>
    <w:rsid w:val="00C00B4C"/>
    <w:rsid w:val="00C03636"/>
    <w:rsid w:val="00C03CFD"/>
    <w:rsid w:val="00C0453D"/>
    <w:rsid w:val="00C057FD"/>
    <w:rsid w:val="00C058C4"/>
    <w:rsid w:val="00C104B1"/>
    <w:rsid w:val="00C11E5B"/>
    <w:rsid w:val="00C12D42"/>
    <w:rsid w:val="00C14CBF"/>
    <w:rsid w:val="00C15049"/>
    <w:rsid w:val="00C1676E"/>
    <w:rsid w:val="00C17371"/>
    <w:rsid w:val="00C238DF"/>
    <w:rsid w:val="00C24C43"/>
    <w:rsid w:val="00C258D7"/>
    <w:rsid w:val="00C263FB"/>
    <w:rsid w:val="00C31D33"/>
    <w:rsid w:val="00C31EBF"/>
    <w:rsid w:val="00C361A9"/>
    <w:rsid w:val="00C42C51"/>
    <w:rsid w:val="00C431E7"/>
    <w:rsid w:val="00C43D3B"/>
    <w:rsid w:val="00C44E19"/>
    <w:rsid w:val="00C45938"/>
    <w:rsid w:val="00C50C5D"/>
    <w:rsid w:val="00C523CD"/>
    <w:rsid w:val="00C53990"/>
    <w:rsid w:val="00C56028"/>
    <w:rsid w:val="00C5757F"/>
    <w:rsid w:val="00C61609"/>
    <w:rsid w:val="00C6235A"/>
    <w:rsid w:val="00C63B17"/>
    <w:rsid w:val="00C70F77"/>
    <w:rsid w:val="00C7132F"/>
    <w:rsid w:val="00C73BB4"/>
    <w:rsid w:val="00C74856"/>
    <w:rsid w:val="00C76894"/>
    <w:rsid w:val="00C82D0E"/>
    <w:rsid w:val="00C83E12"/>
    <w:rsid w:val="00C86F72"/>
    <w:rsid w:val="00C87201"/>
    <w:rsid w:val="00C92161"/>
    <w:rsid w:val="00C9249D"/>
    <w:rsid w:val="00C9260D"/>
    <w:rsid w:val="00C92BC8"/>
    <w:rsid w:val="00C935BD"/>
    <w:rsid w:val="00C93A3D"/>
    <w:rsid w:val="00C9449A"/>
    <w:rsid w:val="00C94764"/>
    <w:rsid w:val="00C97BA2"/>
    <w:rsid w:val="00CA5A9F"/>
    <w:rsid w:val="00CB441D"/>
    <w:rsid w:val="00CB5BB8"/>
    <w:rsid w:val="00CB74F8"/>
    <w:rsid w:val="00CC1288"/>
    <w:rsid w:val="00CC3C86"/>
    <w:rsid w:val="00CC4421"/>
    <w:rsid w:val="00CC53A8"/>
    <w:rsid w:val="00CC6EE0"/>
    <w:rsid w:val="00CD2692"/>
    <w:rsid w:val="00CD3D21"/>
    <w:rsid w:val="00CE3D6B"/>
    <w:rsid w:val="00CE7EF7"/>
    <w:rsid w:val="00CF31EE"/>
    <w:rsid w:val="00CF5079"/>
    <w:rsid w:val="00CF53B9"/>
    <w:rsid w:val="00CF63CF"/>
    <w:rsid w:val="00D000CD"/>
    <w:rsid w:val="00D07773"/>
    <w:rsid w:val="00D104F6"/>
    <w:rsid w:val="00D11B94"/>
    <w:rsid w:val="00D1292D"/>
    <w:rsid w:val="00D14375"/>
    <w:rsid w:val="00D1512F"/>
    <w:rsid w:val="00D158D7"/>
    <w:rsid w:val="00D15C5B"/>
    <w:rsid w:val="00D23997"/>
    <w:rsid w:val="00D23CC0"/>
    <w:rsid w:val="00D2429A"/>
    <w:rsid w:val="00D26712"/>
    <w:rsid w:val="00D27726"/>
    <w:rsid w:val="00D303C8"/>
    <w:rsid w:val="00D31C9E"/>
    <w:rsid w:val="00D32981"/>
    <w:rsid w:val="00D35661"/>
    <w:rsid w:val="00D37180"/>
    <w:rsid w:val="00D40DA5"/>
    <w:rsid w:val="00D42ADD"/>
    <w:rsid w:val="00D43AC4"/>
    <w:rsid w:val="00D43DF2"/>
    <w:rsid w:val="00D45D73"/>
    <w:rsid w:val="00D50393"/>
    <w:rsid w:val="00D51E1D"/>
    <w:rsid w:val="00D5246D"/>
    <w:rsid w:val="00D61075"/>
    <w:rsid w:val="00D6111B"/>
    <w:rsid w:val="00D64AA3"/>
    <w:rsid w:val="00D661DD"/>
    <w:rsid w:val="00D6774B"/>
    <w:rsid w:val="00D713F5"/>
    <w:rsid w:val="00D733AB"/>
    <w:rsid w:val="00D7411B"/>
    <w:rsid w:val="00D751B6"/>
    <w:rsid w:val="00D76AAC"/>
    <w:rsid w:val="00D803A7"/>
    <w:rsid w:val="00D83686"/>
    <w:rsid w:val="00D83892"/>
    <w:rsid w:val="00D917A9"/>
    <w:rsid w:val="00D96710"/>
    <w:rsid w:val="00DA0F62"/>
    <w:rsid w:val="00DA1D55"/>
    <w:rsid w:val="00DA1DF1"/>
    <w:rsid w:val="00DA295B"/>
    <w:rsid w:val="00DA33F1"/>
    <w:rsid w:val="00DA34A2"/>
    <w:rsid w:val="00DA4D98"/>
    <w:rsid w:val="00DA5F51"/>
    <w:rsid w:val="00DA700E"/>
    <w:rsid w:val="00DB1799"/>
    <w:rsid w:val="00DB2852"/>
    <w:rsid w:val="00DB2B43"/>
    <w:rsid w:val="00DB4B3B"/>
    <w:rsid w:val="00DB6445"/>
    <w:rsid w:val="00DB6EBC"/>
    <w:rsid w:val="00DC0B49"/>
    <w:rsid w:val="00DC2317"/>
    <w:rsid w:val="00DC3E9B"/>
    <w:rsid w:val="00DC5ED5"/>
    <w:rsid w:val="00DC5FA2"/>
    <w:rsid w:val="00DC6D8C"/>
    <w:rsid w:val="00DD2320"/>
    <w:rsid w:val="00DD313A"/>
    <w:rsid w:val="00DD4905"/>
    <w:rsid w:val="00DD54F6"/>
    <w:rsid w:val="00DD78D3"/>
    <w:rsid w:val="00DE08AE"/>
    <w:rsid w:val="00DE2A02"/>
    <w:rsid w:val="00DE2F0D"/>
    <w:rsid w:val="00DE33C4"/>
    <w:rsid w:val="00DE73AF"/>
    <w:rsid w:val="00DE7A87"/>
    <w:rsid w:val="00DF0D4E"/>
    <w:rsid w:val="00DF1E07"/>
    <w:rsid w:val="00E00B36"/>
    <w:rsid w:val="00E010DC"/>
    <w:rsid w:val="00E01B05"/>
    <w:rsid w:val="00E03038"/>
    <w:rsid w:val="00E1677B"/>
    <w:rsid w:val="00E23F28"/>
    <w:rsid w:val="00E25739"/>
    <w:rsid w:val="00E26985"/>
    <w:rsid w:val="00E30C77"/>
    <w:rsid w:val="00E30CBC"/>
    <w:rsid w:val="00E3193E"/>
    <w:rsid w:val="00E354FE"/>
    <w:rsid w:val="00E365BC"/>
    <w:rsid w:val="00E3730E"/>
    <w:rsid w:val="00E37E45"/>
    <w:rsid w:val="00E4112B"/>
    <w:rsid w:val="00E41CCE"/>
    <w:rsid w:val="00E444AE"/>
    <w:rsid w:val="00E44EDF"/>
    <w:rsid w:val="00E504E6"/>
    <w:rsid w:val="00E51DC2"/>
    <w:rsid w:val="00E5307E"/>
    <w:rsid w:val="00E53F64"/>
    <w:rsid w:val="00E54D86"/>
    <w:rsid w:val="00E603CB"/>
    <w:rsid w:val="00E627C0"/>
    <w:rsid w:val="00E62DAB"/>
    <w:rsid w:val="00E648E2"/>
    <w:rsid w:val="00E7015F"/>
    <w:rsid w:val="00E734D1"/>
    <w:rsid w:val="00E7421F"/>
    <w:rsid w:val="00E7502A"/>
    <w:rsid w:val="00E77DA1"/>
    <w:rsid w:val="00E856CF"/>
    <w:rsid w:val="00E86B71"/>
    <w:rsid w:val="00E87228"/>
    <w:rsid w:val="00E8777C"/>
    <w:rsid w:val="00E90AC7"/>
    <w:rsid w:val="00E912D3"/>
    <w:rsid w:val="00E91CC5"/>
    <w:rsid w:val="00E93D2E"/>
    <w:rsid w:val="00E944D9"/>
    <w:rsid w:val="00E96454"/>
    <w:rsid w:val="00E9678A"/>
    <w:rsid w:val="00E968BE"/>
    <w:rsid w:val="00E9764E"/>
    <w:rsid w:val="00EA191E"/>
    <w:rsid w:val="00EA2114"/>
    <w:rsid w:val="00EA57BD"/>
    <w:rsid w:val="00EA72C8"/>
    <w:rsid w:val="00EA7678"/>
    <w:rsid w:val="00EB0B72"/>
    <w:rsid w:val="00EB1891"/>
    <w:rsid w:val="00EB27D4"/>
    <w:rsid w:val="00EB3E9E"/>
    <w:rsid w:val="00EB593A"/>
    <w:rsid w:val="00EB7256"/>
    <w:rsid w:val="00EC091D"/>
    <w:rsid w:val="00EC4D13"/>
    <w:rsid w:val="00EC5623"/>
    <w:rsid w:val="00EC6A26"/>
    <w:rsid w:val="00ED0E35"/>
    <w:rsid w:val="00ED3257"/>
    <w:rsid w:val="00ED53B3"/>
    <w:rsid w:val="00ED5890"/>
    <w:rsid w:val="00ED5A24"/>
    <w:rsid w:val="00ED63D8"/>
    <w:rsid w:val="00ED7A59"/>
    <w:rsid w:val="00ED7C0A"/>
    <w:rsid w:val="00EE0170"/>
    <w:rsid w:val="00EE4C60"/>
    <w:rsid w:val="00EE4D6A"/>
    <w:rsid w:val="00EF07A4"/>
    <w:rsid w:val="00EF3D9E"/>
    <w:rsid w:val="00EF7BEB"/>
    <w:rsid w:val="00F00499"/>
    <w:rsid w:val="00F017E9"/>
    <w:rsid w:val="00F05EC8"/>
    <w:rsid w:val="00F063C6"/>
    <w:rsid w:val="00F07849"/>
    <w:rsid w:val="00F10860"/>
    <w:rsid w:val="00F11A90"/>
    <w:rsid w:val="00F163C5"/>
    <w:rsid w:val="00F168B4"/>
    <w:rsid w:val="00F20691"/>
    <w:rsid w:val="00F22A39"/>
    <w:rsid w:val="00F2482C"/>
    <w:rsid w:val="00F249BB"/>
    <w:rsid w:val="00F31C61"/>
    <w:rsid w:val="00F3220C"/>
    <w:rsid w:val="00F35D07"/>
    <w:rsid w:val="00F42DF7"/>
    <w:rsid w:val="00F42F44"/>
    <w:rsid w:val="00F45148"/>
    <w:rsid w:val="00F469CA"/>
    <w:rsid w:val="00F474FE"/>
    <w:rsid w:val="00F47F39"/>
    <w:rsid w:val="00F506A4"/>
    <w:rsid w:val="00F526CA"/>
    <w:rsid w:val="00F53596"/>
    <w:rsid w:val="00F5407E"/>
    <w:rsid w:val="00F5487F"/>
    <w:rsid w:val="00F54E4A"/>
    <w:rsid w:val="00F56A48"/>
    <w:rsid w:val="00F57772"/>
    <w:rsid w:val="00F57EE4"/>
    <w:rsid w:val="00F57F6B"/>
    <w:rsid w:val="00F6269A"/>
    <w:rsid w:val="00F63927"/>
    <w:rsid w:val="00F63B10"/>
    <w:rsid w:val="00F63FB4"/>
    <w:rsid w:val="00F64997"/>
    <w:rsid w:val="00F652B8"/>
    <w:rsid w:val="00F70184"/>
    <w:rsid w:val="00F7455B"/>
    <w:rsid w:val="00F74913"/>
    <w:rsid w:val="00F74FE8"/>
    <w:rsid w:val="00F76A10"/>
    <w:rsid w:val="00F7717F"/>
    <w:rsid w:val="00F811ED"/>
    <w:rsid w:val="00F82103"/>
    <w:rsid w:val="00F8318B"/>
    <w:rsid w:val="00F83638"/>
    <w:rsid w:val="00F84E00"/>
    <w:rsid w:val="00F8577E"/>
    <w:rsid w:val="00F86489"/>
    <w:rsid w:val="00F9056C"/>
    <w:rsid w:val="00F934C5"/>
    <w:rsid w:val="00F9502F"/>
    <w:rsid w:val="00F979C9"/>
    <w:rsid w:val="00FA385D"/>
    <w:rsid w:val="00FA4557"/>
    <w:rsid w:val="00FA7856"/>
    <w:rsid w:val="00FB0201"/>
    <w:rsid w:val="00FB0575"/>
    <w:rsid w:val="00FB1E41"/>
    <w:rsid w:val="00FB23F4"/>
    <w:rsid w:val="00FB369E"/>
    <w:rsid w:val="00FB44E9"/>
    <w:rsid w:val="00FB593B"/>
    <w:rsid w:val="00FB68FD"/>
    <w:rsid w:val="00FB7C33"/>
    <w:rsid w:val="00FB7D70"/>
    <w:rsid w:val="00FC1256"/>
    <w:rsid w:val="00FC24AC"/>
    <w:rsid w:val="00FC2A1C"/>
    <w:rsid w:val="00FC36D1"/>
    <w:rsid w:val="00FC5AE1"/>
    <w:rsid w:val="00FC66D7"/>
    <w:rsid w:val="00FC6A89"/>
    <w:rsid w:val="00FD0365"/>
    <w:rsid w:val="00FD0411"/>
    <w:rsid w:val="00FD1783"/>
    <w:rsid w:val="00FD1B13"/>
    <w:rsid w:val="00FD2ACD"/>
    <w:rsid w:val="00FD5F99"/>
    <w:rsid w:val="00FD673A"/>
    <w:rsid w:val="00FD78AB"/>
    <w:rsid w:val="00FE1679"/>
    <w:rsid w:val="00FE19BE"/>
    <w:rsid w:val="00FE262B"/>
    <w:rsid w:val="00FE50A7"/>
    <w:rsid w:val="00FE5298"/>
    <w:rsid w:val="00FE6796"/>
    <w:rsid w:val="00FE71A9"/>
    <w:rsid w:val="00FF27C7"/>
    <w:rsid w:val="00FF289C"/>
    <w:rsid w:val="00FF2CD3"/>
    <w:rsid w:val="00FF33BF"/>
    <w:rsid w:val="00FF37D1"/>
    <w:rsid w:val="00FF4E08"/>
    <w:rsid w:val="013F96C2"/>
    <w:rsid w:val="034B4479"/>
    <w:rsid w:val="079C3116"/>
    <w:rsid w:val="08252D6D"/>
    <w:rsid w:val="095CDF9D"/>
    <w:rsid w:val="0D06D977"/>
    <w:rsid w:val="0D525FC2"/>
    <w:rsid w:val="0DA009EE"/>
    <w:rsid w:val="0E0B4A61"/>
    <w:rsid w:val="0F6C1E86"/>
    <w:rsid w:val="115A4D18"/>
    <w:rsid w:val="12862241"/>
    <w:rsid w:val="12923CB1"/>
    <w:rsid w:val="13F29740"/>
    <w:rsid w:val="1509CC00"/>
    <w:rsid w:val="156DB588"/>
    <w:rsid w:val="17778023"/>
    <w:rsid w:val="18968F1F"/>
    <w:rsid w:val="190A0333"/>
    <w:rsid w:val="1B0F2525"/>
    <w:rsid w:val="1E99EE61"/>
    <w:rsid w:val="1EEE27E9"/>
    <w:rsid w:val="1F46E965"/>
    <w:rsid w:val="1FD40909"/>
    <w:rsid w:val="26B7512A"/>
    <w:rsid w:val="29E32CCD"/>
    <w:rsid w:val="2B8E868C"/>
    <w:rsid w:val="2EC83E69"/>
    <w:rsid w:val="314BE828"/>
    <w:rsid w:val="321573B7"/>
    <w:rsid w:val="34E57174"/>
    <w:rsid w:val="389C5102"/>
    <w:rsid w:val="38B6A754"/>
    <w:rsid w:val="38D81FA7"/>
    <w:rsid w:val="38EF7BD7"/>
    <w:rsid w:val="3A53C531"/>
    <w:rsid w:val="4099E5BB"/>
    <w:rsid w:val="43EA1762"/>
    <w:rsid w:val="465CB7DF"/>
    <w:rsid w:val="4C5CA07C"/>
    <w:rsid w:val="4D8875A5"/>
    <w:rsid w:val="4DC8E73C"/>
    <w:rsid w:val="4DED61E0"/>
    <w:rsid w:val="4E6F5D7C"/>
    <w:rsid w:val="4FE6B559"/>
    <w:rsid w:val="5116B630"/>
    <w:rsid w:val="54B82D43"/>
    <w:rsid w:val="55CADA0F"/>
    <w:rsid w:val="56BBDA7B"/>
    <w:rsid w:val="572B349E"/>
    <w:rsid w:val="57364857"/>
    <w:rsid w:val="58DCA08C"/>
    <w:rsid w:val="59C024C7"/>
    <w:rsid w:val="59CE927F"/>
    <w:rsid w:val="5DA1FE06"/>
    <w:rsid w:val="5E268E14"/>
    <w:rsid w:val="6025A7C5"/>
    <w:rsid w:val="63376E42"/>
    <w:rsid w:val="63FF9F11"/>
    <w:rsid w:val="642A66EC"/>
    <w:rsid w:val="64657817"/>
    <w:rsid w:val="64BE00BC"/>
    <w:rsid w:val="66C3B7CB"/>
    <w:rsid w:val="66FFC610"/>
    <w:rsid w:val="691B92F8"/>
    <w:rsid w:val="69AECDE6"/>
    <w:rsid w:val="6A089619"/>
    <w:rsid w:val="6C9BC211"/>
    <w:rsid w:val="6D10AF71"/>
    <w:rsid w:val="6D410CF8"/>
    <w:rsid w:val="6E28EAE8"/>
    <w:rsid w:val="6FBA1C94"/>
    <w:rsid w:val="7052D375"/>
    <w:rsid w:val="70865224"/>
    <w:rsid w:val="727A581C"/>
    <w:rsid w:val="72E163A9"/>
    <w:rsid w:val="73053A1D"/>
    <w:rsid w:val="7465CE7E"/>
    <w:rsid w:val="787F30AA"/>
    <w:rsid w:val="7883BF9F"/>
    <w:rsid w:val="78C5885F"/>
    <w:rsid w:val="78E45456"/>
    <w:rsid w:val="79D076DF"/>
    <w:rsid w:val="7B714305"/>
    <w:rsid w:val="7CDB4AB9"/>
    <w:rsid w:val="7D3AD79A"/>
    <w:rsid w:val="7D671FC2"/>
    <w:rsid w:val="7EDA4C56"/>
    <w:rsid w:val="7EE1570D"/>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81E6D"/>
  <w15:docId w15:val="{85A7E3F6-3C88-476D-88D2-41C5F0E13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66E4D"/>
    <w:pPr>
      <w:spacing w:before="20" w:after="20" w:line="220" w:lineRule="exact"/>
    </w:pPr>
    <w:rPr>
      <w:rFonts w:ascii="Times" w:hAnsi="Times" w:eastAsia="Times New Roman" w:cs="Times New Roman"/>
      <w:lang w:val="en-US"/>
    </w:rPr>
  </w:style>
  <w:style w:type="paragraph" w:styleId="Heading1">
    <w:name w:val="heading 1"/>
    <w:basedOn w:val="Normal"/>
    <w:next w:val="Normal"/>
    <w:link w:val="Heading1Char"/>
    <w:qFormat/>
    <w:rsid w:val="00366E4D"/>
    <w:pPr>
      <w:keepNext/>
      <w:spacing w:before="240" w:after="240" w:line="240" w:lineRule="auto"/>
      <w:outlineLvl w:val="0"/>
    </w:pPr>
    <w:rPr>
      <w:rFonts w:ascii="Arial" w:hAnsi="Arial"/>
      <w:b/>
      <w:kern w:val="28"/>
      <w:sz w:val="28"/>
    </w:rPr>
  </w:style>
  <w:style w:type="paragraph" w:styleId="Heading2">
    <w:name w:val="heading 2"/>
    <w:basedOn w:val="Normal"/>
    <w:next w:val="Normal"/>
    <w:link w:val="Heading2Char"/>
    <w:uiPriority w:val="9"/>
    <w:unhideWhenUsed/>
    <w:qFormat/>
    <w:rsid w:val="00112C9B"/>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366E4D"/>
    <w:rPr>
      <w:rFonts w:ascii="Arial" w:hAnsi="Arial" w:eastAsia="Times New Roman" w:cs="Times New Roman"/>
      <w:b/>
      <w:kern w:val="28"/>
      <w:sz w:val="28"/>
      <w:lang w:val="en-US"/>
    </w:rPr>
  </w:style>
  <w:style w:type="paragraph" w:styleId="Footer">
    <w:name w:val="footer"/>
    <w:basedOn w:val="Normal"/>
    <w:link w:val="FooterChar"/>
    <w:uiPriority w:val="99"/>
    <w:rsid w:val="00366E4D"/>
    <w:pPr>
      <w:tabs>
        <w:tab w:val="center" w:pos="4680"/>
        <w:tab w:val="right" w:pos="9360"/>
      </w:tabs>
    </w:pPr>
    <w:rPr>
      <w:b/>
    </w:rPr>
  </w:style>
  <w:style w:type="character" w:styleId="FooterChar" w:customStyle="1">
    <w:name w:val="Footer Char"/>
    <w:basedOn w:val="DefaultParagraphFont"/>
    <w:link w:val="Footer"/>
    <w:uiPriority w:val="99"/>
    <w:rsid w:val="00366E4D"/>
    <w:rPr>
      <w:rFonts w:ascii="Times" w:hAnsi="Times" w:eastAsia="Times New Roman" w:cs="Times New Roman"/>
      <w:b/>
      <w:lang w:val="en-US"/>
    </w:rPr>
  </w:style>
  <w:style w:type="paragraph" w:styleId="bullet" w:customStyle="1">
    <w:name w:val="bullet"/>
    <w:basedOn w:val="Normal"/>
    <w:rsid w:val="00366E4D"/>
    <w:pPr>
      <w:numPr>
        <w:numId w:val="1"/>
      </w:numPr>
    </w:pPr>
  </w:style>
  <w:style w:type="paragraph" w:styleId="Header">
    <w:name w:val="header"/>
    <w:basedOn w:val="Normal"/>
    <w:link w:val="HeaderChar"/>
    <w:rsid w:val="00366E4D"/>
    <w:pPr>
      <w:tabs>
        <w:tab w:val="center" w:pos="4680"/>
        <w:tab w:val="right" w:pos="9360"/>
      </w:tabs>
    </w:pPr>
  </w:style>
  <w:style w:type="character" w:styleId="HeaderChar" w:customStyle="1">
    <w:name w:val="Header Char"/>
    <w:basedOn w:val="DefaultParagraphFont"/>
    <w:link w:val="Header"/>
    <w:rsid w:val="00366E4D"/>
    <w:rPr>
      <w:rFonts w:ascii="Times" w:hAnsi="Times" w:eastAsia="Times New Roman" w:cs="Times New Roman"/>
      <w:lang w:val="en-US"/>
    </w:rPr>
  </w:style>
  <w:style w:type="paragraph" w:styleId="tableleft" w:customStyle="1">
    <w:name w:val="table_left"/>
    <w:basedOn w:val="Normal"/>
    <w:rsid w:val="00366E4D"/>
    <w:rPr>
      <w:b/>
    </w:rPr>
  </w:style>
  <w:style w:type="paragraph" w:styleId="tableright" w:customStyle="1">
    <w:name w:val="table_right"/>
    <w:basedOn w:val="tableleft"/>
    <w:rsid w:val="00366E4D"/>
    <w:rPr>
      <w:b w:val="0"/>
    </w:rPr>
  </w:style>
  <w:style w:type="paragraph" w:styleId="line" w:customStyle="1">
    <w:name w:val="line"/>
    <w:basedOn w:val="tableleft"/>
    <w:rsid w:val="00366E4D"/>
    <w:pPr>
      <w:spacing w:before="0" w:after="0" w:line="80" w:lineRule="exact"/>
    </w:pPr>
    <w:rPr>
      <w:sz w:val="8"/>
    </w:rPr>
  </w:style>
  <w:style w:type="paragraph" w:styleId="TOC1">
    <w:name w:val="toc 1"/>
    <w:basedOn w:val="Normal"/>
    <w:next w:val="Normal"/>
    <w:uiPriority w:val="39"/>
    <w:rsid w:val="00366E4D"/>
    <w:pPr>
      <w:tabs>
        <w:tab w:val="right" w:leader="dot" w:pos="9360"/>
      </w:tabs>
      <w:spacing w:before="60" w:after="60" w:line="240" w:lineRule="auto"/>
      <w:ind w:left="360" w:hanging="360"/>
    </w:pPr>
    <w:rPr>
      <w:rFonts w:ascii="Arial" w:hAnsi="Arial"/>
      <w:b/>
      <w:bCs/>
      <w:noProof/>
      <w:sz w:val="24"/>
      <w:szCs w:val="24"/>
    </w:rPr>
  </w:style>
  <w:style w:type="paragraph" w:styleId="Title">
    <w:name w:val="Title"/>
    <w:basedOn w:val="Normal"/>
    <w:link w:val="TitleChar"/>
    <w:qFormat/>
    <w:rsid w:val="00366E4D"/>
    <w:pPr>
      <w:spacing w:after="240" w:line="240" w:lineRule="auto"/>
      <w:jc w:val="center"/>
      <w:outlineLvl w:val="0"/>
    </w:pPr>
    <w:rPr>
      <w:rFonts w:ascii="Arial" w:hAnsi="Arial"/>
      <w:b/>
      <w:kern w:val="28"/>
      <w:sz w:val="32"/>
    </w:rPr>
  </w:style>
  <w:style w:type="character" w:styleId="TitleChar" w:customStyle="1">
    <w:name w:val="Title Char"/>
    <w:basedOn w:val="DefaultParagraphFont"/>
    <w:link w:val="Title"/>
    <w:rsid w:val="00366E4D"/>
    <w:rPr>
      <w:rFonts w:ascii="Arial" w:hAnsi="Arial" w:eastAsia="Times New Roman" w:cs="Times New Roman"/>
      <w:b/>
      <w:kern w:val="28"/>
      <w:sz w:val="32"/>
      <w:lang w:val="en-US"/>
    </w:rPr>
  </w:style>
  <w:style w:type="paragraph" w:styleId="TaskLeft" w:customStyle="1">
    <w:name w:val="TaskLeft"/>
    <w:basedOn w:val="Normal"/>
    <w:rsid w:val="00366E4D"/>
    <w:pPr>
      <w:spacing w:before="40" w:after="40"/>
    </w:pPr>
    <w:rPr>
      <w:b/>
      <w:bCs/>
    </w:rPr>
  </w:style>
  <w:style w:type="paragraph" w:styleId="TaskRight" w:customStyle="1">
    <w:name w:val="TaskRight"/>
    <w:basedOn w:val="TaskLeft"/>
    <w:rsid w:val="00366E4D"/>
    <w:pPr>
      <w:keepNext/>
      <w:keepLines/>
    </w:pPr>
    <w:rPr>
      <w:rFonts w:ascii="Times New Roman" w:hAnsi="Times New Roman"/>
      <w:b w:val="0"/>
      <w:bCs w:val="0"/>
    </w:rPr>
  </w:style>
  <w:style w:type="paragraph" w:styleId="bullet1" w:customStyle="1">
    <w:name w:val="bullet1"/>
    <w:basedOn w:val="Normal"/>
    <w:rsid w:val="00366E4D"/>
    <w:pPr>
      <w:ind w:left="360" w:hanging="360"/>
    </w:pPr>
  </w:style>
  <w:style w:type="paragraph" w:styleId="separator" w:customStyle="1">
    <w:name w:val="separator"/>
    <w:basedOn w:val="Normal"/>
    <w:rsid w:val="00366E4D"/>
    <w:pPr>
      <w:spacing w:line="200" w:lineRule="exact"/>
    </w:pPr>
    <w:rPr>
      <w:sz w:val="20"/>
      <w:szCs w:val="20"/>
    </w:rPr>
  </w:style>
  <w:style w:type="paragraph" w:styleId="ByLine" w:customStyle="1">
    <w:name w:val="ByLine"/>
    <w:basedOn w:val="Title"/>
    <w:rsid w:val="00366E4D"/>
    <w:pPr>
      <w:spacing w:before="240" w:after="720"/>
      <w:jc w:val="right"/>
      <w:outlineLvl w:val="9"/>
    </w:pPr>
    <w:rPr>
      <w:bCs/>
      <w:sz w:val="28"/>
      <w:szCs w:val="28"/>
    </w:rPr>
  </w:style>
  <w:style w:type="paragraph" w:styleId="ChangeHistoryTitle" w:customStyle="1">
    <w:name w:val="ChangeHistory Title"/>
    <w:basedOn w:val="Normal"/>
    <w:rsid w:val="00366E4D"/>
    <w:pPr>
      <w:keepNext/>
      <w:spacing w:before="60" w:after="60" w:line="240" w:lineRule="auto"/>
      <w:jc w:val="center"/>
    </w:pPr>
    <w:rPr>
      <w:rFonts w:ascii="Arial" w:hAnsi="Arial"/>
      <w:b/>
      <w:bCs/>
      <w:sz w:val="36"/>
      <w:szCs w:val="36"/>
    </w:rPr>
  </w:style>
  <w:style w:type="paragraph" w:styleId="SuperTitle" w:customStyle="1">
    <w:name w:val="SuperTitle"/>
    <w:basedOn w:val="Title"/>
    <w:next w:val="Normal"/>
    <w:rsid w:val="00366E4D"/>
    <w:pPr>
      <w:pBdr>
        <w:top w:val="single" w:color="auto" w:sz="48" w:space="1"/>
      </w:pBdr>
      <w:spacing w:before="960" w:after="0"/>
      <w:jc w:val="right"/>
      <w:outlineLvl w:val="9"/>
    </w:pPr>
    <w:rPr>
      <w:bCs/>
      <w:sz w:val="28"/>
      <w:szCs w:val="28"/>
    </w:rPr>
  </w:style>
  <w:style w:type="paragraph" w:styleId="TOCTitle" w:customStyle="1">
    <w:name w:val="TOC Title"/>
    <w:basedOn w:val="Normal"/>
    <w:rsid w:val="00366E4D"/>
    <w:pPr>
      <w:keepNext/>
      <w:spacing w:before="360" w:after="360" w:line="240" w:lineRule="auto"/>
    </w:pPr>
    <w:rPr>
      <w:rFonts w:ascii="Arial" w:hAnsi="Arial"/>
      <w:b/>
      <w:bCs/>
      <w:sz w:val="36"/>
      <w:szCs w:val="36"/>
    </w:rPr>
  </w:style>
  <w:style w:type="paragraph" w:styleId="textboxbullet" w:customStyle="1">
    <w:name w:val="text box bullet"/>
    <w:basedOn w:val="Normal"/>
    <w:rsid w:val="00366E4D"/>
    <w:pPr>
      <w:numPr>
        <w:numId w:val="16"/>
      </w:numPr>
      <w:tabs>
        <w:tab w:val="num" w:pos="360"/>
      </w:tabs>
    </w:pPr>
  </w:style>
  <w:style w:type="paragraph" w:styleId="box" w:customStyle="1">
    <w:name w:val="box"/>
    <w:basedOn w:val="Normal"/>
    <w:rsid w:val="00366E4D"/>
    <w:pPr>
      <w:spacing w:before="220"/>
      <w:jc w:val="center"/>
    </w:pPr>
    <w:rPr>
      <w:rFonts w:ascii="Arial" w:hAnsi="Arial"/>
      <w:sz w:val="28"/>
      <w:szCs w:val="28"/>
    </w:rPr>
  </w:style>
  <w:style w:type="paragraph" w:styleId="figtext" w:customStyle="1">
    <w:name w:val="fig text"/>
    <w:basedOn w:val="Normal"/>
    <w:rsid w:val="00366E4D"/>
    <w:pPr>
      <w:spacing w:before="0" w:after="0" w:line="240" w:lineRule="auto"/>
    </w:pPr>
    <w:rPr>
      <w:rFonts w:ascii="Arial" w:hAnsi="Arial"/>
      <w:sz w:val="20"/>
      <w:szCs w:val="20"/>
    </w:rPr>
  </w:style>
  <w:style w:type="paragraph" w:styleId="subhead1" w:customStyle="1">
    <w:name w:val="subhead 1"/>
    <w:basedOn w:val="Heading1"/>
    <w:rsid w:val="00366E4D"/>
    <w:pPr>
      <w:spacing w:line="240" w:lineRule="exact"/>
    </w:pPr>
    <w:rPr>
      <w:rFonts w:ascii="Times New Roman" w:hAnsi="Times New Roman"/>
      <w:bCs/>
      <w:kern w:val="0"/>
      <w:szCs w:val="28"/>
    </w:rPr>
  </w:style>
  <w:style w:type="paragraph" w:styleId="ListNumber">
    <w:name w:val="List Number"/>
    <w:basedOn w:val="Normal"/>
    <w:semiHidden/>
    <w:unhideWhenUsed/>
    <w:rsid w:val="00366E4D"/>
    <w:pPr>
      <w:numPr>
        <w:numId w:val="4"/>
      </w:numPr>
      <w:spacing w:before="0" w:after="0" w:line="300" w:lineRule="auto"/>
    </w:pPr>
    <w:rPr>
      <w:rFonts w:ascii="Tahoma" w:hAnsi="Tahoma"/>
      <w:sz w:val="20"/>
      <w:szCs w:val="20"/>
      <w:lang w:val="es-EC"/>
    </w:rPr>
  </w:style>
  <w:style w:type="paragraph" w:styleId="mdtitulo-principal" w:customStyle="1">
    <w:name w:val="md_titulo-principal"/>
    <w:basedOn w:val="ListNumber"/>
    <w:next w:val="Normal"/>
    <w:rsid w:val="00366E4D"/>
    <w:pPr>
      <w:pBdr>
        <w:top w:val="single" w:color="auto" w:sz="12" w:space="1"/>
        <w:bottom w:val="single" w:color="auto" w:sz="12" w:space="1"/>
      </w:pBdr>
      <w:shd w:val="clear" w:color="auto" w:fill="D9D9D9"/>
      <w:spacing w:after="240"/>
      <w:jc w:val="center"/>
    </w:pPr>
    <w:rPr>
      <w:b/>
      <w:sz w:val="22"/>
    </w:rPr>
  </w:style>
  <w:style w:type="paragraph" w:styleId="mdtitulo1" w:customStyle="1">
    <w:name w:val="md_titulo1"/>
    <w:basedOn w:val="Normal"/>
    <w:next w:val="Normal"/>
    <w:autoRedefine/>
    <w:rsid w:val="00366E4D"/>
    <w:pPr>
      <w:numPr>
        <w:ilvl w:val="1"/>
        <w:numId w:val="4"/>
      </w:numPr>
      <w:tabs>
        <w:tab w:val="num" w:pos="360"/>
      </w:tabs>
      <w:spacing w:before="0" w:after="240" w:line="300" w:lineRule="auto"/>
    </w:pPr>
    <w:rPr>
      <w:rFonts w:ascii="Tahoma" w:hAnsi="Tahoma"/>
      <w:b/>
      <w:lang w:val="es-EC"/>
    </w:rPr>
  </w:style>
  <w:style w:type="character" w:styleId="apple-style-span" w:customStyle="1">
    <w:name w:val="apple-style-span"/>
    <w:basedOn w:val="DefaultParagraphFont"/>
    <w:rsid w:val="00366E4D"/>
  </w:style>
  <w:style w:type="paragraph" w:styleId="table-para" w:customStyle="1">
    <w:name w:val="table-para"/>
    <w:basedOn w:val="Normal"/>
    <w:rsid w:val="00366E4D"/>
    <w:pPr>
      <w:spacing w:before="100" w:beforeAutospacing="1" w:after="100" w:afterAutospacing="1" w:line="240" w:lineRule="auto"/>
    </w:pPr>
    <w:rPr>
      <w:rFonts w:ascii="Times New Roman" w:hAnsi="Times New Roman"/>
      <w:sz w:val="24"/>
      <w:szCs w:val="24"/>
      <w:lang w:val="es-MX" w:eastAsia="zh-CN"/>
    </w:rPr>
  </w:style>
  <w:style w:type="character" w:styleId="apple-converted-space" w:customStyle="1">
    <w:name w:val="apple-converted-space"/>
    <w:basedOn w:val="DefaultParagraphFont"/>
    <w:rsid w:val="00366E4D"/>
  </w:style>
  <w:style w:type="paragraph" w:styleId="BalloonText">
    <w:name w:val="Balloon Text"/>
    <w:basedOn w:val="Normal"/>
    <w:link w:val="BalloonTextChar"/>
    <w:uiPriority w:val="99"/>
    <w:semiHidden/>
    <w:unhideWhenUsed/>
    <w:rsid w:val="00366E4D"/>
    <w:pPr>
      <w:spacing w:before="0"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366E4D"/>
    <w:rPr>
      <w:rFonts w:ascii="Tahoma" w:hAnsi="Tahoma" w:eastAsia="Times New Roman" w:cs="Tahoma"/>
      <w:sz w:val="16"/>
      <w:szCs w:val="16"/>
      <w:lang w:val="en-US"/>
    </w:rPr>
  </w:style>
  <w:style w:type="paragraph" w:styleId="TOC2">
    <w:name w:val="toc 2"/>
    <w:basedOn w:val="Normal"/>
    <w:next w:val="Normal"/>
    <w:autoRedefine/>
    <w:uiPriority w:val="39"/>
    <w:unhideWhenUsed/>
    <w:rsid w:val="00A564FE"/>
    <w:pPr>
      <w:spacing w:after="100"/>
      <w:ind w:left="220"/>
    </w:pPr>
  </w:style>
  <w:style w:type="paragraph" w:styleId="ListParagraph">
    <w:name w:val="List Paragraph"/>
    <w:basedOn w:val="Normal"/>
    <w:uiPriority w:val="34"/>
    <w:qFormat/>
    <w:rsid w:val="00C82D0E"/>
    <w:pPr>
      <w:autoSpaceDE w:val="0"/>
      <w:autoSpaceDN w:val="0"/>
      <w:spacing w:before="120" w:after="0" w:line="240" w:lineRule="auto"/>
      <w:ind w:left="720"/>
      <w:contextualSpacing/>
      <w:jc w:val="both"/>
    </w:pPr>
    <w:rPr>
      <w:rFonts w:ascii="Times New Roman" w:hAnsi="Times New Roman"/>
      <w:sz w:val="24"/>
      <w:szCs w:val="24"/>
      <w:lang w:val="es-ES_tradnl"/>
    </w:rPr>
  </w:style>
  <w:style w:type="paragraph" w:styleId="TOCHeading">
    <w:name w:val="TOC Heading"/>
    <w:basedOn w:val="Heading1"/>
    <w:next w:val="Normal"/>
    <w:uiPriority w:val="39"/>
    <w:unhideWhenUsed/>
    <w:qFormat/>
    <w:rsid w:val="00803152"/>
    <w:pPr>
      <w:keepLines/>
      <w:spacing w:before="480" w:after="0" w:line="276" w:lineRule="auto"/>
      <w:outlineLvl w:val="9"/>
    </w:pPr>
    <w:rPr>
      <w:rFonts w:asciiTheme="majorHAnsi" w:hAnsiTheme="majorHAnsi" w:eastAsiaTheme="majorEastAsia" w:cstheme="majorBidi"/>
      <w:bCs/>
      <w:color w:val="365F91" w:themeColor="accent1" w:themeShade="BF"/>
      <w:kern w:val="0"/>
      <w:szCs w:val="28"/>
      <w:lang w:val="es-MX" w:eastAsia="es-MX"/>
    </w:rPr>
  </w:style>
  <w:style w:type="character" w:styleId="Hyperlink">
    <w:name w:val="Hyperlink"/>
    <w:basedOn w:val="DefaultParagraphFont"/>
    <w:uiPriority w:val="99"/>
    <w:unhideWhenUsed/>
    <w:rsid w:val="00803152"/>
    <w:rPr>
      <w:color w:val="0000FF" w:themeColor="hyperlink"/>
      <w:u w:val="single"/>
    </w:rPr>
  </w:style>
  <w:style w:type="character" w:styleId="link" w:customStyle="1">
    <w:name w:val="link"/>
    <w:basedOn w:val="DefaultParagraphFont"/>
    <w:rsid w:val="00712DC9"/>
  </w:style>
  <w:style w:type="character" w:styleId="HTMLCite">
    <w:name w:val="HTML Cite"/>
    <w:basedOn w:val="DefaultParagraphFont"/>
    <w:uiPriority w:val="99"/>
    <w:semiHidden/>
    <w:unhideWhenUsed/>
    <w:rsid w:val="00BC3632"/>
    <w:rPr>
      <w:i/>
      <w:iCs/>
    </w:rPr>
  </w:style>
  <w:style w:type="paragraph" w:styleId="Default" w:customStyle="1">
    <w:name w:val="Default"/>
    <w:rsid w:val="00BC3632"/>
    <w:pPr>
      <w:autoSpaceDE w:val="0"/>
      <w:autoSpaceDN w:val="0"/>
      <w:adjustRightInd w:val="0"/>
      <w:spacing w:after="0" w:line="240" w:lineRule="auto"/>
    </w:pPr>
    <w:rPr>
      <w:rFonts w:ascii="Tahoma" w:hAnsi="Tahoma" w:cs="Tahoma"/>
      <w:color w:val="000000"/>
      <w:sz w:val="24"/>
      <w:szCs w:val="24"/>
    </w:rPr>
  </w:style>
  <w:style w:type="character" w:styleId="UnresolvedMention">
    <w:name w:val="Unresolved Mention"/>
    <w:basedOn w:val="DefaultParagraphFont"/>
    <w:uiPriority w:val="99"/>
    <w:semiHidden/>
    <w:unhideWhenUsed/>
    <w:rsid w:val="00E91CC5"/>
    <w:rPr>
      <w:color w:val="605E5C"/>
      <w:shd w:val="clear" w:color="auto" w:fill="E1DFDD"/>
    </w:rPr>
  </w:style>
  <w:style w:type="paragraph" w:styleId="CommentText">
    <w:name w:val="annotation text"/>
    <w:basedOn w:val="Normal"/>
    <w:link w:val="CommentTextChar"/>
    <w:uiPriority w:val="99"/>
    <w:unhideWhenUsed/>
    <w:rsid w:val="009D0600"/>
    <w:pPr>
      <w:spacing w:line="240" w:lineRule="auto"/>
    </w:pPr>
    <w:rPr>
      <w:sz w:val="20"/>
      <w:szCs w:val="20"/>
    </w:rPr>
  </w:style>
  <w:style w:type="character" w:styleId="CommentTextChar" w:customStyle="1">
    <w:name w:val="Comment Text Char"/>
    <w:basedOn w:val="DefaultParagraphFont"/>
    <w:link w:val="CommentText"/>
    <w:uiPriority w:val="99"/>
    <w:rsid w:val="009D0600"/>
    <w:rPr>
      <w:rFonts w:ascii="Times" w:hAnsi="Times" w:eastAsia="Times New Roman" w:cs="Times New Roman"/>
      <w:sz w:val="20"/>
      <w:szCs w:val="20"/>
      <w:lang w:val="en-US"/>
    </w:rPr>
  </w:style>
  <w:style w:type="character" w:styleId="CommentReference">
    <w:name w:val="annotation reference"/>
    <w:basedOn w:val="DefaultParagraphFont"/>
    <w:uiPriority w:val="99"/>
    <w:semiHidden/>
    <w:unhideWhenUsed/>
    <w:rsid w:val="009D0600"/>
    <w:rPr>
      <w:sz w:val="16"/>
      <w:szCs w:val="16"/>
    </w:rPr>
  </w:style>
  <w:style w:type="paragraph" w:styleId="CommentSubject">
    <w:name w:val="annotation subject"/>
    <w:basedOn w:val="CommentText"/>
    <w:next w:val="CommentText"/>
    <w:link w:val="CommentSubjectChar"/>
    <w:uiPriority w:val="99"/>
    <w:semiHidden/>
    <w:unhideWhenUsed/>
    <w:rsid w:val="009D0600"/>
    <w:rPr>
      <w:b/>
      <w:bCs/>
    </w:rPr>
  </w:style>
  <w:style w:type="character" w:styleId="CommentSubjectChar" w:customStyle="1">
    <w:name w:val="Comment Subject Char"/>
    <w:basedOn w:val="CommentTextChar"/>
    <w:link w:val="CommentSubject"/>
    <w:uiPriority w:val="99"/>
    <w:semiHidden/>
    <w:rsid w:val="009D0600"/>
    <w:rPr>
      <w:rFonts w:ascii="Times" w:hAnsi="Times" w:eastAsia="Times New Roman" w:cs="Times New Roman"/>
      <w:b/>
      <w:bCs/>
      <w:sz w:val="20"/>
      <w:szCs w:val="20"/>
      <w:lang w:val="en-US"/>
    </w:rPr>
  </w:style>
  <w:style w:type="character" w:styleId="FollowedHyperlink">
    <w:name w:val="FollowedHyperlink"/>
    <w:basedOn w:val="DefaultParagraphFont"/>
    <w:uiPriority w:val="99"/>
    <w:semiHidden/>
    <w:unhideWhenUsed/>
    <w:rsid w:val="000C07ED"/>
    <w:rPr>
      <w:color w:val="800080" w:themeColor="followedHyperlink"/>
      <w:u w:val="single"/>
    </w:rPr>
  </w:style>
  <w:style w:type="character" w:styleId="Heading2Char" w:customStyle="1">
    <w:name w:val="Heading 2 Char"/>
    <w:basedOn w:val="DefaultParagraphFont"/>
    <w:link w:val="Heading2"/>
    <w:uiPriority w:val="9"/>
    <w:rsid w:val="00112C9B"/>
    <w:rPr>
      <w:rFonts w:asciiTheme="majorHAnsi" w:hAnsiTheme="majorHAnsi" w:eastAsiaTheme="majorEastAsia" w:cstheme="majorBidi"/>
      <w:color w:val="365F91" w:themeColor="accent1" w:themeShade="BF"/>
      <w:sz w:val="26"/>
      <w:szCs w:val="26"/>
      <w:lang w:val="en-US"/>
    </w:rPr>
  </w:style>
  <w:style w:type="table" w:styleId="TableGrid">
    <w:name w:val="Table Grid"/>
    <w:basedOn w:val="TableNormal"/>
    <w:uiPriority w:val="59"/>
    <w:rsid w:val="00A73B5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08413">
      <w:bodyDiv w:val="1"/>
      <w:marLeft w:val="0"/>
      <w:marRight w:val="0"/>
      <w:marTop w:val="0"/>
      <w:marBottom w:val="0"/>
      <w:divBdr>
        <w:top w:val="none" w:sz="0" w:space="0" w:color="auto"/>
        <w:left w:val="none" w:sz="0" w:space="0" w:color="auto"/>
        <w:bottom w:val="none" w:sz="0" w:space="0" w:color="auto"/>
        <w:right w:val="none" w:sz="0" w:space="0" w:color="auto"/>
      </w:divBdr>
    </w:div>
    <w:div w:id="319382550">
      <w:bodyDiv w:val="1"/>
      <w:marLeft w:val="0"/>
      <w:marRight w:val="0"/>
      <w:marTop w:val="0"/>
      <w:marBottom w:val="0"/>
      <w:divBdr>
        <w:top w:val="none" w:sz="0" w:space="0" w:color="auto"/>
        <w:left w:val="none" w:sz="0" w:space="0" w:color="auto"/>
        <w:bottom w:val="none" w:sz="0" w:space="0" w:color="auto"/>
        <w:right w:val="none" w:sz="0" w:space="0" w:color="auto"/>
      </w:divBdr>
    </w:div>
    <w:div w:id="495196941">
      <w:bodyDiv w:val="1"/>
      <w:marLeft w:val="0"/>
      <w:marRight w:val="0"/>
      <w:marTop w:val="0"/>
      <w:marBottom w:val="0"/>
      <w:divBdr>
        <w:top w:val="none" w:sz="0" w:space="0" w:color="auto"/>
        <w:left w:val="none" w:sz="0" w:space="0" w:color="auto"/>
        <w:bottom w:val="none" w:sz="0" w:space="0" w:color="auto"/>
        <w:right w:val="none" w:sz="0" w:space="0" w:color="auto"/>
      </w:divBdr>
      <w:divsChild>
        <w:div w:id="296450708">
          <w:marLeft w:val="446"/>
          <w:marRight w:val="0"/>
          <w:marTop w:val="0"/>
          <w:marBottom w:val="200"/>
          <w:divBdr>
            <w:top w:val="none" w:sz="0" w:space="0" w:color="auto"/>
            <w:left w:val="none" w:sz="0" w:space="0" w:color="auto"/>
            <w:bottom w:val="none" w:sz="0" w:space="0" w:color="auto"/>
            <w:right w:val="none" w:sz="0" w:space="0" w:color="auto"/>
          </w:divBdr>
        </w:div>
        <w:div w:id="1368136555">
          <w:marLeft w:val="446"/>
          <w:marRight w:val="0"/>
          <w:marTop w:val="0"/>
          <w:marBottom w:val="200"/>
          <w:divBdr>
            <w:top w:val="none" w:sz="0" w:space="0" w:color="auto"/>
            <w:left w:val="none" w:sz="0" w:space="0" w:color="auto"/>
            <w:bottom w:val="none" w:sz="0" w:space="0" w:color="auto"/>
            <w:right w:val="none" w:sz="0" w:space="0" w:color="auto"/>
          </w:divBdr>
        </w:div>
      </w:divsChild>
    </w:div>
    <w:div w:id="624041322">
      <w:bodyDiv w:val="1"/>
      <w:marLeft w:val="0"/>
      <w:marRight w:val="0"/>
      <w:marTop w:val="0"/>
      <w:marBottom w:val="0"/>
      <w:divBdr>
        <w:top w:val="none" w:sz="0" w:space="0" w:color="auto"/>
        <w:left w:val="none" w:sz="0" w:space="0" w:color="auto"/>
        <w:bottom w:val="none" w:sz="0" w:space="0" w:color="auto"/>
        <w:right w:val="none" w:sz="0" w:space="0" w:color="auto"/>
      </w:divBdr>
    </w:div>
    <w:div w:id="1189562860">
      <w:bodyDiv w:val="1"/>
      <w:marLeft w:val="0"/>
      <w:marRight w:val="0"/>
      <w:marTop w:val="0"/>
      <w:marBottom w:val="0"/>
      <w:divBdr>
        <w:top w:val="none" w:sz="0" w:space="0" w:color="auto"/>
        <w:left w:val="none" w:sz="0" w:space="0" w:color="auto"/>
        <w:bottom w:val="none" w:sz="0" w:space="0" w:color="auto"/>
        <w:right w:val="none" w:sz="0" w:space="0" w:color="auto"/>
      </w:divBdr>
    </w:div>
    <w:div w:id="1221096892">
      <w:bodyDiv w:val="1"/>
      <w:marLeft w:val="0"/>
      <w:marRight w:val="0"/>
      <w:marTop w:val="0"/>
      <w:marBottom w:val="0"/>
      <w:divBdr>
        <w:top w:val="none" w:sz="0" w:space="0" w:color="auto"/>
        <w:left w:val="none" w:sz="0" w:space="0" w:color="auto"/>
        <w:bottom w:val="none" w:sz="0" w:space="0" w:color="auto"/>
        <w:right w:val="none" w:sz="0" w:space="0" w:color="auto"/>
      </w:divBdr>
    </w:div>
    <w:div w:id="1241211490">
      <w:bodyDiv w:val="1"/>
      <w:marLeft w:val="0"/>
      <w:marRight w:val="0"/>
      <w:marTop w:val="0"/>
      <w:marBottom w:val="0"/>
      <w:divBdr>
        <w:top w:val="none" w:sz="0" w:space="0" w:color="auto"/>
        <w:left w:val="none" w:sz="0" w:space="0" w:color="auto"/>
        <w:bottom w:val="none" w:sz="0" w:space="0" w:color="auto"/>
        <w:right w:val="none" w:sz="0" w:space="0" w:color="auto"/>
      </w:divBdr>
    </w:div>
    <w:div w:id="1780641379">
      <w:bodyDiv w:val="1"/>
      <w:marLeft w:val="0"/>
      <w:marRight w:val="0"/>
      <w:marTop w:val="0"/>
      <w:marBottom w:val="0"/>
      <w:divBdr>
        <w:top w:val="none" w:sz="0" w:space="0" w:color="auto"/>
        <w:left w:val="none" w:sz="0" w:space="0" w:color="auto"/>
        <w:bottom w:val="none" w:sz="0" w:space="0" w:color="auto"/>
        <w:right w:val="none" w:sz="0" w:space="0" w:color="auto"/>
      </w:divBdr>
      <w:divsChild>
        <w:div w:id="142625773">
          <w:marLeft w:val="446"/>
          <w:marRight w:val="0"/>
          <w:marTop w:val="0"/>
          <w:marBottom w:val="200"/>
          <w:divBdr>
            <w:top w:val="none" w:sz="0" w:space="0" w:color="auto"/>
            <w:left w:val="none" w:sz="0" w:space="0" w:color="auto"/>
            <w:bottom w:val="none" w:sz="0" w:space="0" w:color="auto"/>
            <w:right w:val="none" w:sz="0" w:space="0" w:color="auto"/>
          </w:divBdr>
        </w:div>
        <w:div w:id="680401893">
          <w:marLeft w:val="446"/>
          <w:marRight w:val="0"/>
          <w:marTop w:val="0"/>
          <w:marBottom w:val="200"/>
          <w:divBdr>
            <w:top w:val="none" w:sz="0" w:space="0" w:color="auto"/>
            <w:left w:val="none" w:sz="0" w:space="0" w:color="auto"/>
            <w:bottom w:val="none" w:sz="0" w:space="0" w:color="auto"/>
            <w:right w:val="none" w:sz="0" w:space="0" w:color="auto"/>
          </w:divBdr>
        </w:div>
        <w:div w:id="1605186473">
          <w:marLeft w:val="446"/>
          <w:marRight w:val="0"/>
          <w:marTop w:val="0"/>
          <w:marBottom w:val="200"/>
          <w:divBdr>
            <w:top w:val="none" w:sz="0" w:space="0" w:color="auto"/>
            <w:left w:val="none" w:sz="0" w:space="0" w:color="auto"/>
            <w:bottom w:val="none" w:sz="0" w:space="0" w:color="auto"/>
            <w:right w:val="none" w:sz="0" w:space="0" w:color="auto"/>
          </w:divBdr>
        </w:div>
      </w:divsChild>
    </w:div>
    <w:div w:id="201949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hyperlink" Target="https://github.com/RicGrimaldo/Proyecto-IHC" TargetMode="External" Id="rId13" /><Relationship Type="http://schemas.openxmlformats.org/officeDocument/2006/relationships/hyperlink" Target="https://www.diabeweb.com/ficha/87/diario-de-diabetes-mysugr" TargetMode="External" Id="rId18" /><Relationship Type="http://schemas.microsoft.com/office/2019/09/relationships/intelligence" Target="intelligence.xml" Id="R54b2c7a7178544a8" /><Relationship Type="http://schemas.openxmlformats.org/officeDocument/2006/relationships/styles" Target="styles.xml" Id="rId3" /><Relationship Type="http://schemas.openxmlformats.org/officeDocument/2006/relationships/hyperlink" Target="https://www.solucionesparaladiabetes.com/magazine-diabetes/app-social-diabetes/." TargetMode="External" Id="rId21" /><Relationship Type="http://schemas.openxmlformats.org/officeDocument/2006/relationships/endnotes" Target="endnotes.xml" Id="rId7" /><Relationship Type="http://schemas.openxmlformats.org/officeDocument/2006/relationships/hyperlink" Target="https://github.com/RicGrimaldo/Proyecto-IHC" TargetMode="External" Id="rId12" /><Relationship Type="http://schemas.openxmlformats.org/officeDocument/2006/relationships/hyperlink" Target="https://github.com/RicGrimaldo/Proyecto-IHC" TargetMode="External" Id="rId17" /><Relationship Type="http://schemas.openxmlformats.org/officeDocument/2006/relationships/numbering" Target="numbering.xml" Id="rId2" /><Relationship Type="http://schemas.openxmlformats.org/officeDocument/2006/relationships/image" Target="media/image3.png" Id="rId16" /><Relationship Type="http://schemas.openxmlformats.org/officeDocument/2006/relationships/hyperlink" Target="https://www.orientatech.es/diabetesm"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jpeg"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hyperlink" Target="https://github.com/RicGrimaldo/Proyecto-IHC" TargetMode="External" Id="rId15" /><Relationship Type="http://schemas.openxmlformats.org/officeDocument/2006/relationships/fontTable" Target="fontTable.xml" Id="rId23" /><Relationship Type="http://schemas.openxmlformats.org/officeDocument/2006/relationships/footer" Target="footer2.xml" Id="rId10" /><Relationship Type="http://schemas.openxmlformats.org/officeDocument/2006/relationships/hyperlink" Target="https://www.diabeweb.com/ficha/306/" TargetMode="External" Id="rId19"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yperlink" Target="https://github.com/RicGrimaldo/Proyecto-IHC" TargetMode="External" Id="rId14" /><Relationship Type="http://schemas.openxmlformats.org/officeDocument/2006/relationships/hyperlink" Target="https://tevafarmacia.es/herramientas/apps-de-salud/one-drop-una-app-para-monitorizar-el-seguimiento-de-la-diabetes" TargetMode="External" Id="rId22" /><Relationship Type="http://schemas.openxmlformats.org/officeDocument/2006/relationships/glossaryDocument" Target="glossary/document.xml" Id="R666ce453e0824d30"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b994c78-7ec9-48d7-b6a0-df035c4b101c}"/>
      </w:docPartPr>
      <w:docPartBody>
        <w:p w14:paraId="20000F28">
          <w:r>
            <w:rPr>
              <w:rStyle w:val="PlaceholderText"/>
            </w:rPr>
            <w:t>Haga clic aquí para escribir texto.</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E3AC7-DEC9-48D2-ADED-1F092C50BAB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Personal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Guía de definición del proyecto</dc:title>
  <dc:subject/>
  <dc:creator>Oswaldo Ceballos Zavala</dc:creator>
  <keywords/>
  <lastModifiedBy>JOSE FERNANDO CHAN DZIB</lastModifiedBy>
  <revision>413</revision>
  <lastPrinted>2011-05-21T04:51:00.0000000Z</lastPrinted>
  <dcterms:created xsi:type="dcterms:W3CDTF">2011-10-07T10:23:00.0000000Z</dcterms:created>
  <dcterms:modified xsi:type="dcterms:W3CDTF">2022-05-24T05:59:21.3972232Z</dcterms:modified>
</coreProperties>
</file>